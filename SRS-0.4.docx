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6CE" w:rsidRPr="007B5830" w:rsidRDefault="008056CE" w:rsidP="00BE73BE">
      <w:pPr>
        <w:jc w:val="center"/>
        <w:rPr>
          <w:rFonts w:ascii="Times New Roman" w:hAnsi="Times New Roman" w:cs="Times New Roman"/>
          <w:b/>
          <w:bCs/>
          <w:sz w:val="60"/>
          <w:szCs w:val="60"/>
          <w:cs/>
          <w:lang w:eastAsia="zh-CN"/>
        </w:rPr>
      </w:pPr>
    </w:p>
    <w:p w:rsidR="00BE73BE" w:rsidRPr="007B5830" w:rsidRDefault="00BE73BE" w:rsidP="00BE73BE">
      <w:pPr>
        <w:jc w:val="center"/>
        <w:rPr>
          <w:rFonts w:ascii="Times New Roman" w:hAnsi="Times New Roman" w:cs="Times New Roman"/>
          <w:sz w:val="60"/>
          <w:szCs w:val="60"/>
        </w:rPr>
      </w:pPr>
      <w:r w:rsidRPr="007B5830">
        <w:rPr>
          <w:rFonts w:ascii="Times New Roman" w:hAnsi="Times New Roman" w:cs="Times New Roman"/>
          <w:b/>
          <w:bCs/>
          <w:sz w:val="60"/>
          <w:szCs w:val="60"/>
          <w:lang w:eastAsia="zh-CN"/>
        </w:rPr>
        <w:t>WIL Report Management System</w:t>
      </w:r>
      <w:r w:rsidRPr="007B5830">
        <w:rPr>
          <w:rFonts w:ascii="Times New Roman" w:hAnsi="Times New Roman" w:cs="Times New Roman"/>
          <w:sz w:val="60"/>
          <w:szCs w:val="60"/>
        </w:rPr>
        <w:t xml:space="preserve"> </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Software Requirement Specification</w:t>
      </w:r>
    </w:p>
    <w:p w:rsidR="00BE73BE" w:rsidRPr="007B5830" w:rsidRDefault="00BE73BE" w:rsidP="00BE73BE">
      <w:pPr>
        <w:rPr>
          <w:rFonts w:ascii="Times New Roman" w:hAnsi="Times New Roman" w:cs="Times New Roman"/>
          <w:sz w:val="32"/>
          <w:szCs w:val="32"/>
        </w:rPr>
      </w:pPr>
    </w:p>
    <w:p w:rsidR="00BE73BE" w:rsidRPr="007B5830" w:rsidRDefault="00BE73BE" w:rsidP="00BE73BE">
      <w:pPr>
        <w:jc w:val="center"/>
        <w:rPr>
          <w:rFonts w:ascii="Times New Roman" w:hAnsi="Times New Roman" w:cs="Times New Roman"/>
          <w:sz w:val="32"/>
          <w:szCs w:val="32"/>
          <w:cs/>
        </w:rPr>
      </w:pP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r w:rsidRPr="007B5830">
        <w:rPr>
          <w:rFonts w:ascii="Times New Roman" w:hAnsi="Times New Roman" w:cs="Times New Roman"/>
          <w:sz w:val="32"/>
          <w:szCs w:val="32"/>
        </w:rPr>
        <w:softHyphen/>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By</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rPr>
        <w:t>Ms. Phinthip Samutloiwon</w:t>
      </w:r>
      <w:r w:rsidRPr="007B5830">
        <w:rPr>
          <w:rFonts w:ascii="Times New Roman" w:hAnsi="Times New Roman" w:cs="Times New Roman"/>
          <w:b/>
          <w:bCs/>
          <w:sz w:val="36"/>
          <w:szCs w:val="36"/>
        </w:rPr>
        <w:tab/>
        <w:t xml:space="preserve">  </w:t>
      </w:r>
      <w:r w:rsidRPr="007B5830">
        <w:rPr>
          <w:rFonts w:ascii="Times New Roman" w:hAnsi="Times New Roman" w:cs="Times New Roman"/>
          <w:b/>
          <w:bCs/>
          <w:sz w:val="36"/>
          <w:szCs w:val="36"/>
        </w:rPr>
        <w:tab/>
      </w:r>
      <w:r w:rsidRPr="007B5830">
        <w:rPr>
          <w:rFonts w:ascii="Times New Roman" w:hAnsi="Times New Roman" w:cs="Times New Roman"/>
          <w:b/>
          <w:bCs/>
          <w:sz w:val="36"/>
          <w:szCs w:val="36"/>
        </w:rPr>
        <w:tab/>
        <w:t xml:space="preserve">       552115050</w:t>
      </w:r>
    </w:p>
    <w:p w:rsidR="00BE73BE" w:rsidRPr="007B5830" w:rsidRDefault="00BE73BE" w:rsidP="00BE73BE">
      <w:pPr>
        <w:jc w:val="center"/>
        <w:rPr>
          <w:rFonts w:ascii="Times New Roman" w:hAnsi="Times New Roman" w:cs="Times New Roman"/>
          <w:b/>
          <w:bCs/>
          <w:sz w:val="36"/>
          <w:szCs w:val="36"/>
          <w:lang w:eastAsia="zh-CN"/>
        </w:rPr>
      </w:pPr>
      <w:r w:rsidRPr="007B5830">
        <w:rPr>
          <w:rFonts w:ascii="Times New Roman" w:hAnsi="Times New Roman" w:cs="Times New Roman"/>
          <w:b/>
          <w:bCs/>
          <w:sz w:val="36"/>
          <w:szCs w:val="36"/>
          <w:lang w:eastAsia="zh-CN"/>
        </w:rPr>
        <w:t>Mr. Veerapat In-ongkarn</w:t>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r>
      <w:r w:rsidRPr="007B5830">
        <w:rPr>
          <w:rFonts w:ascii="Times New Roman" w:hAnsi="Times New Roman" w:cs="Times New Roman"/>
          <w:b/>
          <w:bCs/>
          <w:sz w:val="36"/>
          <w:szCs w:val="36"/>
          <w:lang w:eastAsia="zh-CN"/>
        </w:rPr>
        <w:tab/>
        <w:t xml:space="preserve">       562115055</w:t>
      </w: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24"/>
          <w:szCs w:val="24"/>
        </w:rPr>
      </w:pPr>
    </w:p>
    <w:p w:rsidR="00BE73BE" w:rsidRPr="007B5830" w:rsidRDefault="00BE73BE" w:rsidP="00BE73BE">
      <w:pPr>
        <w:rPr>
          <w:rFonts w:ascii="Times New Roman" w:hAnsi="Times New Roman" w:cs="Times New Roman"/>
          <w:sz w:val="24"/>
          <w:szCs w:val="24"/>
        </w:rPr>
      </w:pP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Department of Software Engineering</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College of Arts, Media and Technology</w:t>
      </w:r>
    </w:p>
    <w:p w:rsidR="00BE73BE" w:rsidRPr="007B5830" w:rsidRDefault="00BE73BE" w:rsidP="00BE73BE">
      <w:pPr>
        <w:jc w:val="center"/>
        <w:rPr>
          <w:rFonts w:ascii="Times New Roman" w:hAnsi="Times New Roman" w:cs="Times New Roman"/>
          <w:sz w:val="32"/>
          <w:szCs w:val="32"/>
        </w:rPr>
      </w:pPr>
      <w:r w:rsidRPr="007B5830">
        <w:rPr>
          <w:rFonts w:ascii="Times New Roman" w:hAnsi="Times New Roman" w:cs="Times New Roman"/>
          <w:sz w:val="32"/>
          <w:szCs w:val="32"/>
        </w:rPr>
        <w:t>Chiang Mai University</w:t>
      </w:r>
    </w:p>
    <w:p w:rsidR="00BE73BE" w:rsidRPr="007B5830" w:rsidRDefault="00BE73BE" w:rsidP="00BE73BE">
      <w:pPr>
        <w:jc w:val="center"/>
        <w:rPr>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jc w:val="center"/>
        <w:rPr>
          <w:rStyle w:val="apple-style-span"/>
          <w:rFonts w:ascii="Times New Roman" w:hAnsi="Times New Roman" w:cs="Times New Roman"/>
          <w:sz w:val="32"/>
          <w:szCs w:val="32"/>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r w:rsidRPr="007B5830">
        <w:rPr>
          <w:rFonts w:ascii="Times New Roman" w:hAnsi="Times New Roman" w:cs="Times New Roman"/>
          <w:sz w:val="32"/>
          <w:szCs w:val="32"/>
        </w:rPr>
        <w:t>Project Advisor</w:t>
      </w: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lang w:eastAsia="zh-CN"/>
        </w:rPr>
      </w:pPr>
    </w:p>
    <w:p w:rsidR="00BE73BE" w:rsidRPr="007B5830" w:rsidRDefault="00BE73BE" w:rsidP="00BE73BE">
      <w:pPr>
        <w:autoSpaceDE w:val="0"/>
        <w:autoSpaceDN w:val="0"/>
        <w:adjustRightInd w:val="0"/>
        <w:spacing w:line="240" w:lineRule="auto"/>
        <w:jc w:val="center"/>
        <w:rPr>
          <w:rFonts w:ascii="Times New Roman" w:hAnsi="Times New Roman" w:cs="Times New Roman"/>
          <w:b/>
          <w:sz w:val="36"/>
          <w:szCs w:val="36"/>
          <w:lang w:eastAsia="zh-CN"/>
        </w:rPr>
      </w:pPr>
      <w:r w:rsidRPr="007B5830">
        <w:rPr>
          <w:rFonts w:ascii="Times New Roman" w:hAnsi="Times New Roman" w:cs="Times New Roman"/>
          <w:b/>
          <w:sz w:val="36"/>
          <w:szCs w:val="36"/>
          <w:lang w:eastAsia="zh-CN"/>
        </w:rPr>
        <w:t>Dr. Prompong Sugunnasil</w:t>
      </w:r>
    </w:p>
    <w:p w:rsidR="00BE73BE" w:rsidRPr="007B5830" w:rsidRDefault="00BE73BE">
      <w:pPr>
        <w:rPr>
          <w:rFonts w:ascii="Times New Roman" w:hAnsi="Times New Roman" w:cs="Times New Roman"/>
        </w:rPr>
      </w:pPr>
      <w:r w:rsidRPr="007B5830">
        <w:rPr>
          <w:rFonts w:ascii="Times New Roman" w:hAnsi="Times New Roman" w:cs="Times New Roman"/>
        </w:rPr>
        <w:br w:type="page"/>
      </w:r>
    </w:p>
    <w:p w:rsidR="00BE73BE" w:rsidRPr="007B5830" w:rsidRDefault="00E23189" w:rsidP="00BE73BE">
      <w:pPr>
        <w:rPr>
          <w:rFonts w:ascii="Times New Roman" w:hAnsi="Times New Roman" w:cs="Times New Roman"/>
        </w:rPr>
      </w:pPr>
      <w:r w:rsidRPr="007B5830">
        <w:rPr>
          <w:rFonts w:ascii="Times New Roman" w:hAnsi="Times New Roman" w:cs="Times New Roman"/>
          <w:b/>
          <w:bCs/>
          <w:sz w:val="40"/>
          <w:szCs w:val="40"/>
        </w:rPr>
        <w:lastRenderedPageBreak/>
        <w:t>Document History</w:t>
      </w:r>
    </w:p>
    <w:tbl>
      <w:tblPr>
        <w:tblStyle w:val="TableGrid"/>
        <w:tblpPr w:leftFromText="180" w:rightFromText="180" w:vertAnchor="page" w:horzAnchor="page" w:tblpX="1589" w:tblpY="2170"/>
        <w:tblW w:w="9468" w:type="dxa"/>
        <w:tblLayout w:type="fixed"/>
        <w:tblLook w:val="04A0" w:firstRow="1" w:lastRow="0" w:firstColumn="1" w:lastColumn="0" w:noHBand="0" w:noVBand="1"/>
      </w:tblPr>
      <w:tblGrid>
        <w:gridCol w:w="1129"/>
        <w:gridCol w:w="3657"/>
        <w:gridCol w:w="171"/>
        <w:gridCol w:w="963"/>
        <w:gridCol w:w="851"/>
        <w:gridCol w:w="850"/>
        <w:gridCol w:w="857"/>
        <w:gridCol w:w="990"/>
        <w:tblGridChange w:id="0">
          <w:tblGrid>
            <w:gridCol w:w="1129"/>
            <w:gridCol w:w="3657"/>
            <w:gridCol w:w="171"/>
            <w:gridCol w:w="963"/>
            <w:gridCol w:w="851"/>
            <w:gridCol w:w="850"/>
            <w:gridCol w:w="857"/>
            <w:gridCol w:w="990"/>
          </w:tblGrid>
        </w:tblGridChange>
      </w:tblGrid>
      <w:tr w:rsidR="00391E52" w:rsidRPr="007B5830" w:rsidTr="008056CE">
        <w:trPr>
          <w:trHeight w:val="270"/>
        </w:trPr>
        <w:tc>
          <w:tcPr>
            <w:tcW w:w="1129"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Document Name</w:t>
            </w:r>
          </w:p>
        </w:tc>
        <w:tc>
          <w:tcPr>
            <w:tcW w:w="3657"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Version</w:t>
            </w:r>
          </w:p>
        </w:tc>
        <w:tc>
          <w:tcPr>
            <w:tcW w:w="1134" w:type="dxa"/>
            <w:gridSpan w:val="2"/>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Status</w:t>
            </w:r>
          </w:p>
        </w:tc>
        <w:tc>
          <w:tcPr>
            <w:tcW w:w="851"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Date</w:t>
            </w:r>
          </w:p>
        </w:tc>
        <w:tc>
          <w:tcPr>
            <w:tcW w:w="850" w:type="dxa"/>
            <w:shd w:val="clear" w:color="auto" w:fill="262626" w:themeFill="text1" w:themeFillTint="D9"/>
            <w:noWrap/>
            <w:hideMark/>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Viewable</w:t>
            </w:r>
          </w:p>
        </w:tc>
        <w:tc>
          <w:tcPr>
            <w:tcW w:w="857"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Reviewer</w:t>
            </w:r>
          </w:p>
        </w:tc>
        <w:tc>
          <w:tcPr>
            <w:tcW w:w="990" w:type="dxa"/>
            <w:shd w:val="clear" w:color="auto" w:fill="262626" w:themeFill="text1" w:themeFillTint="D9"/>
          </w:tcPr>
          <w:p w:rsidR="00BE73BE" w:rsidRPr="007B5830" w:rsidRDefault="00BE73BE" w:rsidP="00BE03B8">
            <w:pPr>
              <w:jc w:val="center"/>
              <w:rPr>
                <w:rFonts w:ascii="Times New Roman" w:hAnsi="Times New Roman" w:cs="Times New Roman"/>
                <w:b/>
                <w:bCs/>
                <w:sz w:val="20"/>
                <w:szCs w:val="20"/>
              </w:rPr>
            </w:pPr>
            <w:r w:rsidRPr="007B5830">
              <w:rPr>
                <w:rFonts w:ascii="Times New Roman" w:hAnsi="Times New Roman" w:cs="Times New Roman"/>
                <w:b/>
                <w:bCs/>
                <w:sz w:val="20"/>
                <w:szCs w:val="20"/>
              </w:rPr>
              <w:t>Responsible</w:t>
            </w:r>
          </w:p>
        </w:tc>
      </w:tr>
      <w:tr w:rsidR="00391E52" w:rsidRPr="007B5830" w:rsidTr="00BE03B8">
        <w:trPr>
          <w:trHeight w:val="270"/>
        </w:trPr>
        <w:tc>
          <w:tcPr>
            <w:tcW w:w="9468" w:type="dxa"/>
            <w:gridSpan w:val="8"/>
            <w:shd w:val="clear" w:color="auto" w:fill="E7E6E6" w:themeFill="background2"/>
            <w:noWrap/>
            <w:hideMark/>
          </w:tcPr>
          <w:p w:rsidR="00BE73BE" w:rsidRPr="007B5830" w:rsidRDefault="00BE73BE" w:rsidP="00BE03B8">
            <w:pPr>
              <w:jc w:val="thaiDistribute"/>
              <w:rPr>
                <w:rFonts w:ascii="Times New Roman" w:hAnsi="Times New Roman" w:cs="Times New Roman"/>
                <w:b/>
                <w:bCs/>
                <w:sz w:val="20"/>
                <w:szCs w:val="20"/>
              </w:rPr>
            </w:pPr>
            <w:r w:rsidRPr="007B5830">
              <w:rPr>
                <w:rFonts w:ascii="Times New Roman" w:hAnsi="Times New Roman" w:cs="Times New Roman"/>
                <w:b/>
                <w:bCs/>
                <w:sz w:val="20"/>
                <w:szCs w:val="20"/>
              </w:rPr>
              <w:t>Documents</w:t>
            </w:r>
          </w:p>
        </w:tc>
      </w:tr>
      <w:tr w:rsidR="00391E52" w:rsidRPr="007B5830" w:rsidTr="008056CE">
        <w:trPr>
          <w:trHeight w:val="4628"/>
        </w:trPr>
        <w:tc>
          <w:tcPr>
            <w:tcW w:w="1129" w:type="dxa"/>
            <w:noWrap/>
            <w:hideMark/>
          </w:tcPr>
          <w:p w:rsidR="00BE73BE" w:rsidRPr="007B5830" w:rsidRDefault="00BE73BE" w:rsidP="00BE03B8">
            <w:pPr>
              <w:rPr>
                <w:rFonts w:ascii="Times New Roman" w:hAnsi="Times New Roman" w:cs="Times New Roman"/>
                <w:bCs/>
                <w:sz w:val="20"/>
                <w:szCs w:val="20"/>
              </w:rPr>
            </w:pPr>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sidRPr="007B5830">
              <w:rPr>
                <w:rFonts w:ascii="Times New Roman" w:hAnsi="Times New Roman" w:cs="Times New Roman"/>
                <w:bCs/>
                <w:sz w:val="20"/>
                <w:szCs w:val="20"/>
              </w:rPr>
              <w:t xml:space="preserve">Proposal_V.0.1.docx </w:t>
            </w:r>
          </w:p>
        </w:tc>
        <w:tc>
          <w:tcPr>
            <w:tcW w:w="3828" w:type="dxa"/>
            <w:gridSpan w:val="2"/>
            <w:noWrap/>
            <w:hideMark/>
          </w:tcPr>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Created document</w:t>
            </w:r>
          </w:p>
          <w:p w:rsidR="008056CE" w:rsidRPr="007B5830" w:rsidRDefault="00BE73BE" w:rsidP="008056CE">
            <w:pPr>
              <w:rPr>
                <w:rFonts w:ascii="Times New Roman" w:hAnsi="Times New Roman" w:cs="Times New Roman"/>
                <w:sz w:val="20"/>
                <w:szCs w:val="20"/>
              </w:rPr>
            </w:pPr>
            <w:r w:rsidRPr="007B5830">
              <w:rPr>
                <w:rFonts w:ascii="Times New Roman" w:hAnsi="Times New Roman" w:cs="Times New Roman"/>
                <w:sz w:val="20"/>
                <w:szCs w:val="20"/>
              </w:rPr>
              <w:t>- Add Chapter</w:t>
            </w:r>
            <w:r w:rsidRPr="007B5830">
              <w:rPr>
                <w:rFonts w:ascii="Times New Roman" w:hAnsi="Times New Roman" w:cs="Times New Roman"/>
                <w:sz w:val="20"/>
                <w:szCs w:val="20"/>
                <w:lang w:eastAsia="zh-CN"/>
              </w:rPr>
              <w:t xml:space="preserve"> </w:t>
            </w:r>
            <w:r w:rsidR="008056CE" w:rsidRPr="007B5830">
              <w:rPr>
                <w:rFonts w:ascii="Times New Roman" w:hAnsi="Times New Roman" w:cs="Times New Roman"/>
                <w:sz w:val="20"/>
                <w:szCs w:val="20"/>
              </w:rPr>
              <w:t>I | Introduction</w:t>
            </w:r>
            <w:r w:rsidRPr="007B5830">
              <w:rPr>
                <w:rFonts w:ascii="Times New Roman" w:hAnsi="Times New Roman" w:cs="Times New Roman"/>
                <w:sz w:val="20"/>
                <w:szCs w:val="20"/>
              </w:rPr>
              <w:t xml:space="preserve"> </w:t>
            </w:r>
            <w:r w:rsidRPr="007B5830">
              <w:rPr>
                <w:rFonts w:ascii="Times New Roman" w:hAnsi="Times New Roman" w:cs="Times New Roman"/>
                <w:sz w:val="20"/>
                <w:szCs w:val="20"/>
              </w:rPr>
              <w:br/>
              <w:t xml:space="preserve">     - </w:t>
            </w:r>
            <w:r w:rsidR="008056CE" w:rsidRPr="007B5830">
              <w:rPr>
                <w:rFonts w:ascii="Times New Roman" w:hAnsi="Times New Roman" w:cs="Times New Roman"/>
                <w:sz w:val="20"/>
                <w:szCs w:val="20"/>
              </w:rPr>
              <w:t>Purpose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8056CE" w:rsidRPr="007B5830" w:rsidRDefault="008056CE" w:rsidP="008056CE">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8056CE" w:rsidRPr="007B5830" w:rsidRDefault="008056CE" w:rsidP="008056CE">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8056CE" w:rsidRPr="007B5830" w:rsidRDefault="008056CE" w:rsidP="008056CE">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8056CE" w:rsidRPr="007B5830" w:rsidRDefault="008056CE" w:rsidP="0012789E">
            <w:pPr>
              <w:rPr>
                <w:rFonts w:ascii="Times New Roman" w:hAnsi="Times New Roman" w:cs="Times New Roman"/>
                <w:sz w:val="20"/>
                <w:szCs w:val="20"/>
                <w:lang w:eastAsia="zh-CN"/>
              </w:rPr>
            </w:pPr>
            <w:r w:rsidRPr="007B5830">
              <w:rPr>
                <w:rFonts w:ascii="Times New Roman" w:hAnsi="Times New Roman" w:cs="Times New Roman"/>
                <w:sz w:val="20"/>
                <w:szCs w:val="20"/>
              </w:rPr>
              <w:t xml:space="preserve">     - Functional Requirement</w:t>
            </w:r>
            <w:r w:rsidR="00BE73BE" w:rsidRPr="007B5830">
              <w:rPr>
                <w:rFonts w:ascii="Times New Roman" w:hAnsi="Times New Roman" w:cs="Times New Roman"/>
                <w:sz w:val="20"/>
                <w:szCs w:val="20"/>
              </w:rPr>
              <w:br/>
              <w:t>- Add Chapter</w:t>
            </w:r>
            <w:r w:rsidR="00BE73BE"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00BE73BE" w:rsidRPr="007B5830">
              <w:rPr>
                <w:rFonts w:ascii="Times New Roman" w:hAnsi="Times New Roman" w:cs="Times New Roman"/>
                <w:sz w:val="20"/>
                <w:szCs w:val="20"/>
              </w:rPr>
              <w:br/>
              <w:t xml:space="preserve">    - </w:t>
            </w:r>
            <w:r w:rsidRPr="007B5830">
              <w:rPr>
                <w:rFonts w:ascii="Times New Roman" w:hAnsi="Times New Roman" w:cs="Times New Roman"/>
                <w:sz w:val="20"/>
                <w:szCs w:val="20"/>
              </w:rPr>
              <w:t>Use Case</w:t>
            </w:r>
            <w:r w:rsidR="00BE73BE" w:rsidRPr="007B5830">
              <w:rPr>
                <w:rFonts w:ascii="Times New Roman" w:hAnsi="Times New Roman" w:cs="Times New Roman"/>
                <w:sz w:val="20"/>
                <w:szCs w:val="20"/>
              </w:rPr>
              <w:br/>
              <w:t>-</w:t>
            </w:r>
            <w:r w:rsidR="00BE73BE" w:rsidRPr="007B5830">
              <w:rPr>
                <w:rFonts w:ascii="Times New Roman" w:hAnsi="Times New Roman" w:cs="Times New Roman"/>
                <w:sz w:val="20"/>
                <w:szCs w:val="20"/>
                <w:lang w:eastAsia="zh-CN"/>
              </w:rPr>
              <w:t xml:space="preserve"> </w:t>
            </w:r>
            <w:r w:rsidR="00BE73BE" w:rsidRPr="007B5830">
              <w:rPr>
                <w:rFonts w:ascii="Times New Roman" w:hAnsi="Times New Roman" w:cs="Times New Roman"/>
                <w:sz w:val="20"/>
                <w:szCs w:val="20"/>
              </w:rPr>
              <w:t>Add Chapter</w:t>
            </w:r>
            <w:r w:rsidRPr="007B5830">
              <w:rPr>
                <w:rFonts w:ascii="Times New Roman" w:hAnsi="Times New Roman" w:cs="Times New Roman"/>
                <w:sz w:val="20"/>
                <w:szCs w:val="20"/>
              </w:rPr>
              <w:t xml:space="preserve"> IV | Software Requirement Specification</w:t>
            </w:r>
          </w:p>
        </w:tc>
        <w:tc>
          <w:tcPr>
            <w:tcW w:w="963" w:type="dxa"/>
            <w:noWrap/>
            <w:hideMark/>
          </w:tcPr>
          <w:p w:rsidR="00BE73BE" w:rsidRPr="007B5830" w:rsidRDefault="00BE73BE" w:rsidP="00BE03B8">
            <w:pPr>
              <w:jc w:val="center"/>
              <w:rPr>
                <w:rFonts w:ascii="Times New Roman" w:hAnsi="Times New Roman" w:cs="Times New Roman"/>
                <w:sz w:val="20"/>
                <w:szCs w:val="20"/>
              </w:rPr>
            </w:pPr>
            <w:r w:rsidRPr="007B5830">
              <w:rPr>
                <w:rFonts w:ascii="Times New Roman" w:hAnsi="Times New Roman" w:cs="Times New Roman"/>
                <w:sz w:val="20"/>
                <w:szCs w:val="20"/>
              </w:rPr>
              <w:t>Draft</w:t>
            </w:r>
          </w:p>
        </w:tc>
        <w:tc>
          <w:tcPr>
            <w:tcW w:w="851" w:type="dxa"/>
            <w:noWrap/>
            <w:hideMark/>
          </w:tcPr>
          <w:p w:rsidR="00BE73BE" w:rsidRPr="007B5830" w:rsidRDefault="00BE73BE" w:rsidP="00E23189">
            <w:pPr>
              <w:jc w:val="thaiDistribute"/>
              <w:rPr>
                <w:rFonts w:ascii="Times New Roman" w:hAnsi="Times New Roman" w:cs="Times New Roman"/>
                <w:sz w:val="20"/>
                <w:szCs w:val="20"/>
                <w:lang w:eastAsia="zh-CN"/>
              </w:rPr>
            </w:pPr>
            <w:r w:rsidRPr="007B5830">
              <w:rPr>
                <w:rFonts w:ascii="Times New Roman" w:hAnsi="Times New Roman" w:cs="Times New Roman"/>
                <w:sz w:val="20"/>
                <w:szCs w:val="20"/>
                <w:lang w:eastAsia="zh-CN"/>
              </w:rPr>
              <w:t>10</w:t>
            </w:r>
            <w:r w:rsidRPr="007B5830">
              <w:rPr>
                <w:rFonts w:ascii="Times New Roman" w:hAnsi="Times New Roman" w:cs="Times New Roman"/>
                <w:sz w:val="20"/>
                <w:szCs w:val="20"/>
              </w:rPr>
              <w:t>-0</w:t>
            </w:r>
            <w:r w:rsidR="00E23189" w:rsidRPr="007B5830">
              <w:rPr>
                <w:rFonts w:ascii="Times New Roman" w:hAnsi="Times New Roman" w:cs="Times New Roman"/>
                <w:sz w:val="20"/>
                <w:szCs w:val="20"/>
              </w:rPr>
              <w:t>2</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p>
        </w:tc>
        <w:tc>
          <w:tcPr>
            <w:tcW w:w="850" w:type="dxa"/>
            <w:noWrap/>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857"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c>
          <w:tcPr>
            <w:tcW w:w="990" w:type="dxa"/>
          </w:tcPr>
          <w:p w:rsidR="00BE73BE" w:rsidRPr="007B5830" w:rsidRDefault="00BE73BE" w:rsidP="00BE03B8">
            <w:pPr>
              <w:jc w:val="center"/>
              <w:rPr>
                <w:rFonts w:ascii="Times New Roman" w:hAnsi="Times New Roman" w:cs="Times New Roman"/>
                <w:sz w:val="20"/>
                <w:szCs w:val="20"/>
                <w:lang w:eastAsia="zh-CN"/>
              </w:rPr>
            </w:pPr>
            <w:r w:rsidRPr="007B5830">
              <w:rPr>
                <w:rFonts w:ascii="Times New Roman" w:hAnsi="Times New Roman" w:cs="Times New Roman"/>
                <w:sz w:val="20"/>
                <w:szCs w:val="20"/>
                <w:lang w:eastAsia="zh-CN"/>
              </w:rPr>
              <w:t>PS,VI</w:t>
            </w:r>
          </w:p>
        </w:tc>
      </w:tr>
      <w:tr w:rsidR="00391E52" w:rsidRPr="007B5830" w:rsidTr="007C49E0">
        <w:tblPrEx>
          <w:tblW w:w="9468" w:type="dxa"/>
          <w:tblLayout w:type="fixed"/>
          <w:tblPrExChange w:id="1" w:author="Dell" w:date="2017-03-07T19:43:00Z">
            <w:tblPrEx>
              <w:tblW w:w="9468" w:type="dxa"/>
              <w:tblLayout w:type="fixed"/>
            </w:tblPrEx>
          </w:tblPrExChange>
        </w:tblPrEx>
        <w:trPr>
          <w:trHeight w:val="4523"/>
          <w:trPrChange w:id="2" w:author="Dell" w:date="2017-03-07T19:43:00Z">
            <w:trPr>
              <w:trHeight w:val="4628"/>
            </w:trPr>
          </w:trPrChange>
        </w:trPr>
        <w:tc>
          <w:tcPr>
            <w:tcW w:w="1129" w:type="dxa"/>
            <w:noWrap/>
            <w:tcPrChange w:id="3" w:author="Dell" w:date="2017-03-07T19:43:00Z">
              <w:tcPr>
                <w:tcW w:w="1129" w:type="dxa"/>
                <w:noWrap/>
              </w:tcPr>
            </w:tcPrChange>
          </w:tcPr>
          <w:p w:rsidR="00391E52" w:rsidRPr="007B5830" w:rsidRDefault="00391E52" w:rsidP="00391E52">
            <w:pPr>
              <w:rPr>
                <w:rFonts w:ascii="Times New Roman" w:hAnsi="Times New Roman" w:cs="Times New Roman"/>
                <w:bCs/>
                <w:sz w:val="20"/>
                <w:szCs w:val="20"/>
                <w:lang w:eastAsia="zh-CN"/>
              </w:rPr>
            </w:pPr>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Proposal_V.0.2</w:t>
            </w:r>
            <w:r w:rsidRPr="007B5830">
              <w:rPr>
                <w:rFonts w:ascii="Times New Roman" w:hAnsi="Times New Roman" w:cs="Times New Roman"/>
                <w:bCs/>
                <w:sz w:val="20"/>
                <w:szCs w:val="20"/>
              </w:rPr>
              <w:t>.docx</w:t>
            </w:r>
          </w:p>
        </w:tc>
        <w:tc>
          <w:tcPr>
            <w:tcW w:w="3828" w:type="dxa"/>
            <w:gridSpan w:val="2"/>
            <w:noWrap/>
            <w:tcPrChange w:id="4" w:author="Dell" w:date="2017-03-07T19:43:00Z">
              <w:tcPr>
                <w:tcW w:w="3828" w:type="dxa"/>
                <w:gridSpan w:val="2"/>
                <w:noWrap/>
              </w:tcPr>
            </w:tcPrChange>
          </w:tcPr>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 xml:space="preserve">I | Introduction </w:t>
            </w:r>
            <w:r w:rsidRPr="007B5830">
              <w:rPr>
                <w:rFonts w:ascii="Times New Roman" w:hAnsi="Times New Roman" w:cs="Times New Roman"/>
                <w:sz w:val="20"/>
                <w:szCs w:val="20"/>
              </w:rPr>
              <w:br/>
              <w:t xml:space="preserve">     - Purpose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Scope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User Characteristic</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Operation Environment</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-Design and Implementation</w:t>
            </w:r>
          </w:p>
          <w:p w:rsidR="00391E52" w:rsidRPr="007B5830" w:rsidRDefault="00391E52" w:rsidP="00391E52">
            <w:pPr>
              <w:rPr>
                <w:rFonts w:ascii="Times New Roman" w:hAnsi="Times New Roman" w:cs="Times New Roman"/>
                <w:sz w:val="20"/>
                <w:szCs w:val="20"/>
                <w:lang w:eastAsia="zh-CN"/>
              </w:rPr>
            </w:pPr>
            <w:r w:rsidRPr="007B5830">
              <w:rPr>
                <w:rFonts w:ascii="Times New Roman" w:hAnsi="Times New Roman" w:cs="Times New Roman"/>
                <w:sz w:val="20"/>
                <w:szCs w:val="20"/>
                <w:lang w:eastAsia="zh-CN"/>
              </w:rPr>
              <w:t xml:space="preserve">   Constraints</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Dependency Document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Acronyms </w:t>
            </w:r>
          </w:p>
          <w:p w:rsidR="00391E52" w:rsidRPr="007B5830" w:rsidRDefault="00391E52" w:rsidP="00391E52">
            <w:pPr>
              <w:pStyle w:val="Default"/>
              <w:rPr>
                <w:rFonts w:ascii="Times New Roman" w:hAnsi="Times New Roman" w:cs="Times New Roman"/>
                <w:color w:val="auto"/>
                <w:sz w:val="20"/>
                <w:szCs w:val="20"/>
              </w:rPr>
            </w:pPr>
            <w:r w:rsidRPr="007B5830">
              <w:rPr>
                <w:rFonts w:ascii="Times New Roman" w:hAnsi="Times New Roman" w:cs="Times New Roman"/>
                <w:color w:val="auto"/>
                <w:sz w:val="20"/>
                <w:szCs w:val="20"/>
              </w:rPr>
              <w:t xml:space="preserve">     - Document format </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Definition </w:t>
            </w:r>
            <w:r w:rsidRPr="007B5830">
              <w:rPr>
                <w:rFonts w:ascii="Times New Roman" w:hAnsi="Times New Roman" w:cs="Times New Roman"/>
                <w:sz w:val="20"/>
                <w:szCs w:val="20"/>
              </w:rPr>
              <w:br/>
              <w:t xml:space="preserve">- </w:t>
            </w:r>
            <w:del w:id="5" w:author="Dell" w:date="2017-03-07T19:40:00Z">
              <w:r w:rsidRPr="007B5830" w:rsidDel="0012789E">
                <w:rPr>
                  <w:rFonts w:ascii="Times New Roman" w:hAnsi="Times New Roman" w:cs="Times New Roman"/>
                  <w:sz w:val="20"/>
                  <w:szCs w:val="20"/>
                </w:rPr>
                <w:delText xml:space="preserve">Add </w:delText>
              </w:r>
            </w:del>
            <w:ins w:id="6" w:author="Dell" w:date="2017-03-07T19:40:00Z">
              <w:r>
                <w:rPr>
                  <w:rFonts w:ascii="Times New Roman" w:hAnsi="Times New Roman" w:cs="Times New Roman"/>
                  <w:sz w:val="20"/>
                  <w:szCs w:val="20"/>
                </w:rPr>
                <w:t>Edit</w:t>
              </w:r>
              <w:r w:rsidRPr="007B5830">
                <w:rPr>
                  <w:rFonts w:ascii="Times New Roman" w:hAnsi="Times New Roman" w:cs="Times New Roman"/>
                  <w:sz w:val="20"/>
                  <w:szCs w:val="20"/>
                </w:rPr>
                <w:t xml:space="preserve"> </w:t>
              </w:r>
            </w:ins>
            <w:r w:rsidRPr="007B5830">
              <w:rPr>
                <w:rFonts w:ascii="Times New Roman" w:hAnsi="Times New Roman" w:cs="Times New Roman"/>
                <w:sz w:val="20"/>
                <w:szCs w:val="20"/>
              </w:rPr>
              <w:t>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 | Overall Description</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Perspective</w:t>
            </w:r>
          </w:p>
          <w:p w:rsidR="00391E52" w:rsidRPr="007B5830" w:rsidRDefault="00391E52" w:rsidP="00391E52">
            <w:pPr>
              <w:rPr>
                <w:rFonts w:ascii="Times New Roman" w:hAnsi="Times New Roman" w:cs="Times New Roman"/>
                <w:sz w:val="20"/>
                <w:szCs w:val="20"/>
              </w:rPr>
            </w:pPr>
            <w:r w:rsidRPr="007B5830">
              <w:rPr>
                <w:rFonts w:ascii="Times New Roman" w:hAnsi="Times New Roman" w:cs="Times New Roman"/>
                <w:sz w:val="20"/>
                <w:szCs w:val="20"/>
              </w:rPr>
              <w:t xml:space="preserve">     - Project Functions</w:t>
            </w:r>
          </w:p>
          <w:p w:rsidR="00391E52" w:rsidRPr="007B5830" w:rsidRDefault="00391E52" w:rsidP="007C49E0">
            <w:pPr>
              <w:rPr>
                <w:rFonts w:ascii="Times New Roman" w:hAnsi="Times New Roman" w:cs="Times New Roman"/>
                <w:sz w:val="20"/>
                <w:szCs w:val="20"/>
              </w:rPr>
            </w:pPr>
            <w:r w:rsidRPr="007B5830">
              <w:rPr>
                <w:rFonts w:ascii="Times New Roman" w:hAnsi="Times New Roman" w:cs="Times New Roman"/>
                <w:sz w:val="20"/>
                <w:szCs w:val="20"/>
              </w:rPr>
              <w:t xml:space="preserve">     - Functional Requirement</w:t>
            </w:r>
            <w:r w:rsidRPr="007B5830">
              <w:rPr>
                <w:rFonts w:ascii="Times New Roman" w:hAnsi="Times New Roman" w:cs="Times New Roman"/>
                <w:sz w:val="20"/>
                <w:szCs w:val="20"/>
              </w:rPr>
              <w:br/>
              <w:t xml:space="preserve">- </w:t>
            </w:r>
            <w:del w:id="7" w:author="Dell" w:date="2017-03-07T19:40:00Z">
              <w:r w:rsidRPr="007B5830" w:rsidDel="0012789E">
                <w:rPr>
                  <w:rFonts w:ascii="Times New Roman" w:hAnsi="Times New Roman" w:cs="Times New Roman"/>
                  <w:sz w:val="20"/>
                  <w:szCs w:val="20"/>
                </w:rPr>
                <w:delText xml:space="preserve">Add </w:delText>
              </w:r>
            </w:del>
            <w:ins w:id="8" w:author="Dell" w:date="2017-03-07T19:40:00Z">
              <w:r>
                <w:rPr>
                  <w:rFonts w:ascii="Times New Roman" w:hAnsi="Times New Roman" w:cs="Times New Roman"/>
                  <w:sz w:val="20"/>
                  <w:szCs w:val="20"/>
                </w:rPr>
                <w:t>Edit</w:t>
              </w:r>
              <w:r w:rsidRPr="007B5830">
                <w:rPr>
                  <w:rFonts w:ascii="Times New Roman" w:hAnsi="Times New Roman" w:cs="Times New Roman"/>
                  <w:sz w:val="20"/>
                  <w:szCs w:val="20"/>
                </w:rPr>
                <w:t xml:space="preserve"> </w:t>
              </w:r>
            </w:ins>
            <w:r w:rsidRPr="007B5830">
              <w:rPr>
                <w:rFonts w:ascii="Times New Roman" w:hAnsi="Times New Roman" w:cs="Times New Roman"/>
                <w:sz w:val="20"/>
                <w:szCs w:val="20"/>
              </w:rPr>
              <w:t>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del w:id="9" w:author="Dell" w:date="2017-03-07T19:40:00Z">
              <w:r w:rsidRPr="007B5830" w:rsidDel="0012789E">
                <w:rPr>
                  <w:rFonts w:ascii="Times New Roman" w:hAnsi="Times New Roman" w:cs="Times New Roman"/>
                  <w:sz w:val="20"/>
                  <w:szCs w:val="20"/>
                </w:rPr>
                <w:delText xml:space="preserve">Add </w:delText>
              </w:r>
            </w:del>
            <w:ins w:id="10" w:author="Dell" w:date="2017-03-07T19:40:00Z">
              <w:r>
                <w:rPr>
                  <w:rFonts w:ascii="Times New Roman" w:hAnsi="Times New Roman" w:cs="Times New Roman"/>
                  <w:sz w:val="20"/>
                  <w:szCs w:val="20"/>
                </w:rPr>
                <w:t>Edit</w:t>
              </w:r>
              <w:r w:rsidRPr="007B5830">
                <w:rPr>
                  <w:rFonts w:ascii="Times New Roman" w:hAnsi="Times New Roman" w:cs="Times New Roman"/>
                  <w:sz w:val="20"/>
                  <w:szCs w:val="20"/>
                </w:rPr>
                <w:t xml:space="preserve"> </w:t>
              </w:r>
            </w:ins>
            <w:r w:rsidRPr="007B5830">
              <w:rPr>
                <w:rFonts w:ascii="Times New Roman" w:hAnsi="Times New Roman" w:cs="Times New Roman"/>
                <w:sz w:val="20"/>
                <w:szCs w:val="20"/>
              </w:rPr>
              <w:t>Chapter IV | Software Requirement Specification</w:t>
            </w:r>
          </w:p>
        </w:tc>
        <w:tc>
          <w:tcPr>
            <w:tcW w:w="963" w:type="dxa"/>
            <w:noWrap/>
            <w:tcPrChange w:id="11" w:author="Dell" w:date="2017-03-07T19:43:00Z">
              <w:tcPr>
                <w:tcW w:w="963" w:type="dxa"/>
                <w:noWrap/>
              </w:tcPr>
            </w:tcPrChange>
          </w:tcPr>
          <w:p w:rsidR="00391E52" w:rsidRPr="007B5830" w:rsidRDefault="00391E52" w:rsidP="00391E52">
            <w:pPr>
              <w:jc w:val="center"/>
              <w:rPr>
                <w:rFonts w:ascii="Times New Roman" w:hAnsi="Times New Roman" w:cs="Times New Roman"/>
                <w:sz w:val="20"/>
                <w:szCs w:val="20"/>
              </w:rPr>
            </w:pPr>
            <w:ins w:id="12" w:author="Dell" w:date="2017-03-07T19:40:00Z">
              <w:r w:rsidRPr="007B5830">
                <w:rPr>
                  <w:rFonts w:ascii="Times New Roman" w:hAnsi="Times New Roman" w:cs="Times New Roman"/>
                  <w:sz w:val="20"/>
                  <w:szCs w:val="20"/>
                </w:rPr>
                <w:t>Draft</w:t>
              </w:r>
            </w:ins>
          </w:p>
        </w:tc>
        <w:tc>
          <w:tcPr>
            <w:tcW w:w="851" w:type="dxa"/>
            <w:noWrap/>
            <w:tcPrChange w:id="13" w:author="Dell" w:date="2017-03-07T19:43:00Z">
              <w:tcPr>
                <w:tcW w:w="851" w:type="dxa"/>
                <w:noWrap/>
              </w:tcPr>
            </w:tcPrChange>
          </w:tcPr>
          <w:p w:rsidR="00391E52" w:rsidRPr="007B5830" w:rsidRDefault="00391E52" w:rsidP="00391E52">
            <w:pPr>
              <w:jc w:val="thaiDistribute"/>
              <w:rPr>
                <w:rFonts w:ascii="Times New Roman" w:hAnsi="Times New Roman" w:cs="Times New Roman"/>
                <w:sz w:val="20"/>
                <w:szCs w:val="20"/>
                <w:lang w:eastAsia="zh-CN"/>
              </w:rPr>
            </w:pPr>
            <w:ins w:id="14" w:author="Dell" w:date="2017-03-07T19:40:00Z">
              <w:r>
                <w:rPr>
                  <w:rFonts w:ascii="Times New Roman" w:hAnsi="Times New Roman" w:cs="Times New Roman"/>
                  <w:sz w:val="20"/>
                  <w:szCs w:val="20"/>
                  <w:lang w:eastAsia="zh-CN"/>
                </w:rPr>
                <w:t>17</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ins>
          </w:p>
        </w:tc>
        <w:tc>
          <w:tcPr>
            <w:tcW w:w="850" w:type="dxa"/>
            <w:noWrap/>
            <w:tcPrChange w:id="15" w:author="Dell" w:date="2017-03-07T19:43:00Z">
              <w:tcPr>
                <w:tcW w:w="850" w:type="dxa"/>
                <w:noWrap/>
              </w:tcPr>
            </w:tcPrChange>
          </w:tcPr>
          <w:p w:rsidR="00391E52" w:rsidRPr="007B5830" w:rsidRDefault="00391E52" w:rsidP="00391E52">
            <w:pPr>
              <w:jc w:val="center"/>
              <w:rPr>
                <w:rFonts w:ascii="Times New Roman" w:hAnsi="Times New Roman" w:cs="Times New Roman"/>
                <w:sz w:val="20"/>
                <w:szCs w:val="20"/>
                <w:lang w:eastAsia="zh-CN"/>
              </w:rPr>
            </w:pPr>
            <w:ins w:id="16" w:author="Dell" w:date="2017-03-07T19:40:00Z">
              <w:r w:rsidRPr="007B5830">
                <w:rPr>
                  <w:rFonts w:ascii="Times New Roman" w:hAnsi="Times New Roman" w:cs="Times New Roman"/>
                  <w:sz w:val="20"/>
                  <w:szCs w:val="20"/>
                  <w:lang w:eastAsia="zh-CN"/>
                </w:rPr>
                <w:t>PS,VI</w:t>
              </w:r>
            </w:ins>
          </w:p>
        </w:tc>
        <w:tc>
          <w:tcPr>
            <w:tcW w:w="857" w:type="dxa"/>
            <w:tcPrChange w:id="17" w:author="Dell" w:date="2017-03-07T19:43:00Z">
              <w:tcPr>
                <w:tcW w:w="857" w:type="dxa"/>
              </w:tcPr>
            </w:tcPrChange>
          </w:tcPr>
          <w:p w:rsidR="00391E52" w:rsidRPr="007B5830" w:rsidRDefault="00391E52" w:rsidP="00391E52">
            <w:pPr>
              <w:jc w:val="center"/>
              <w:rPr>
                <w:rFonts w:ascii="Times New Roman" w:hAnsi="Times New Roman" w:cs="Times New Roman"/>
                <w:sz w:val="20"/>
                <w:szCs w:val="20"/>
                <w:lang w:eastAsia="zh-CN"/>
              </w:rPr>
            </w:pPr>
            <w:ins w:id="18" w:author="Dell" w:date="2017-03-07T19:40:00Z">
              <w:r w:rsidRPr="007B5830">
                <w:rPr>
                  <w:rFonts w:ascii="Times New Roman" w:hAnsi="Times New Roman" w:cs="Times New Roman"/>
                  <w:sz w:val="20"/>
                  <w:szCs w:val="20"/>
                  <w:lang w:eastAsia="zh-CN"/>
                </w:rPr>
                <w:t>PS,VI</w:t>
              </w:r>
            </w:ins>
          </w:p>
        </w:tc>
        <w:tc>
          <w:tcPr>
            <w:tcW w:w="990" w:type="dxa"/>
            <w:tcPrChange w:id="19" w:author="Dell" w:date="2017-03-07T19:43:00Z">
              <w:tcPr>
                <w:tcW w:w="990" w:type="dxa"/>
              </w:tcPr>
            </w:tcPrChange>
          </w:tcPr>
          <w:p w:rsidR="00391E52" w:rsidRPr="007B5830" w:rsidRDefault="00391E52" w:rsidP="00391E52">
            <w:pPr>
              <w:jc w:val="center"/>
              <w:rPr>
                <w:rFonts w:ascii="Times New Roman" w:hAnsi="Times New Roman" w:cs="Times New Roman"/>
                <w:sz w:val="20"/>
                <w:szCs w:val="20"/>
                <w:lang w:eastAsia="zh-CN"/>
              </w:rPr>
            </w:pPr>
            <w:ins w:id="20" w:author="Dell" w:date="2017-03-07T19:40:00Z">
              <w:r w:rsidRPr="007B5830">
                <w:rPr>
                  <w:rFonts w:ascii="Times New Roman" w:hAnsi="Times New Roman" w:cs="Times New Roman"/>
                  <w:sz w:val="20"/>
                  <w:szCs w:val="20"/>
                  <w:lang w:eastAsia="zh-CN"/>
                </w:rPr>
                <w:t>PS,VI</w:t>
              </w:r>
            </w:ins>
          </w:p>
        </w:tc>
      </w:tr>
      <w:tr w:rsidR="007C49E0" w:rsidRPr="007B5830" w:rsidTr="007C49E0">
        <w:tblPrEx>
          <w:tblW w:w="9468" w:type="dxa"/>
          <w:tblLayout w:type="fixed"/>
          <w:tblPrExChange w:id="21" w:author="Dell" w:date="2017-03-07T19:43:00Z">
            <w:tblPrEx>
              <w:tblW w:w="9468" w:type="dxa"/>
              <w:tblLayout w:type="fixed"/>
            </w:tblPrEx>
          </w:tblPrExChange>
        </w:tblPrEx>
        <w:trPr>
          <w:trHeight w:val="1691"/>
          <w:ins w:id="22" w:author="Dell" w:date="2017-03-07T19:40:00Z"/>
          <w:trPrChange w:id="23" w:author="Dell" w:date="2017-03-07T19:43:00Z">
            <w:trPr>
              <w:trHeight w:val="4628"/>
            </w:trPr>
          </w:trPrChange>
        </w:trPr>
        <w:tc>
          <w:tcPr>
            <w:tcW w:w="1129" w:type="dxa"/>
            <w:noWrap/>
            <w:tcPrChange w:id="24" w:author="Dell" w:date="2017-03-07T19:43:00Z">
              <w:tcPr>
                <w:tcW w:w="1129" w:type="dxa"/>
                <w:noWrap/>
              </w:tcPr>
            </w:tcPrChange>
          </w:tcPr>
          <w:p w:rsidR="007C49E0" w:rsidRPr="007B5830" w:rsidRDefault="007C49E0" w:rsidP="007C49E0">
            <w:pPr>
              <w:rPr>
                <w:ins w:id="25" w:author="Dell" w:date="2017-03-07T19:40:00Z"/>
                <w:rFonts w:ascii="Times New Roman" w:hAnsi="Times New Roman" w:cs="Times New Roman"/>
                <w:bCs/>
                <w:sz w:val="20"/>
                <w:szCs w:val="20"/>
                <w:lang w:eastAsia="zh-CN"/>
              </w:rPr>
              <w:pPrChange w:id="26" w:author="Dell" w:date="2017-03-07T19:42:00Z">
                <w:pPr>
                  <w:framePr w:hSpace="180" w:wrap="around" w:vAnchor="page" w:hAnchor="page" w:x="1589" w:y="2170"/>
                </w:pPr>
              </w:pPrChange>
            </w:pPr>
            <w:ins w:id="27" w:author="Dell" w:date="2017-03-07T19:42:00Z">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w:t>
              </w:r>
              <w:r>
                <w:rPr>
                  <w:rFonts w:ascii="Times New Roman" w:hAnsi="Times New Roman" w:cs="Times New Roman"/>
                  <w:bCs/>
                  <w:sz w:val="20"/>
                  <w:szCs w:val="20"/>
                </w:rPr>
                <w:t>3</w:t>
              </w:r>
              <w:r w:rsidRPr="007B5830">
                <w:rPr>
                  <w:rFonts w:ascii="Times New Roman" w:hAnsi="Times New Roman" w:cs="Times New Roman"/>
                  <w:bCs/>
                  <w:sz w:val="20"/>
                  <w:szCs w:val="20"/>
                </w:rPr>
                <w:t>.docx</w:t>
              </w:r>
            </w:ins>
          </w:p>
        </w:tc>
        <w:tc>
          <w:tcPr>
            <w:tcW w:w="3828" w:type="dxa"/>
            <w:gridSpan w:val="2"/>
            <w:noWrap/>
            <w:tcPrChange w:id="28" w:author="Dell" w:date="2017-03-07T19:43:00Z">
              <w:tcPr>
                <w:tcW w:w="3828" w:type="dxa"/>
                <w:gridSpan w:val="2"/>
                <w:noWrap/>
              </w:tcPr>
            </w:tcPrChange>
          </w:tcPr>
          <w:p w:rsidR="007C49E0" w:rsidRDefault="007C49E0" w:rsidP="007C49E0">
            <w:pPr>
              <w:rPr>
                <w:ins w:id="29" w:author="Dell" w:date="2017-03-07T19:42:00Z"/>
                <w:rFonts w:ascii="Times New Roman" w:hAnsi="Times New Roman" w:cs="Times New Roman"/>
                <w:sz w:val="20"/>
                <w:szCs w:val="20"/>
              </w:rPr>
              <w:pPrChange w:id="30" w:author="Dell" w:date="2017-03-07T19:42:00Z">
                <w:pPr>
                  <w:framePr w:hSpace="180" w:wrap="around" w:vAnchor="page" w:hAnchor="page" w:x="1589" w:y="2170"/>
                </w:pPr>
              </w:pPrChange>
            </w:pPr>
            <w:ins w:id="31" w:author="Dell" w:date="2017-03-07T19:42:00Z">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ins>
          </w:p>
          <w:p w:rsidR="007C49E0" w:rsidRPr="007C49E0" w:rsidRDefault="007C49E0" w:rsidP="007C49E0">
            <w:pPr>
              <w:rPr>
                <w:ins w:id="32" w:author="Dell" w:date="2017-03-07T19:40:00Z"/>
                <w:rFonts w:ascii="Times New Roman" w:hAnsi="Times New Roman" w:cs="Times New Roman"/>
                <w:sz w:val="20"/>
                <w:szCs w:val="20"/>
                <w:rPrChange w:id="33" w:author="Dell" w:date="2017-03-07T19:42:00Z">
                  <w:rPr>
                    <w:ins w:id="34" w:author="Dell" w:date="2017-03-07T19:40:00Z"/>
                  </w:rPr>
                </w:rPrChange>
              </w:rPr>
              <w:pPrChange w:id="35" w:author="Dell" w:date="2017-03-07T19:42:00Z">
                <w:pPr>
                  <w:framePr w:hSpace="180" w:wrap="around" w:vAnchor="page" w:hAnchor="page" w:x="1589" w:y="2170"/>
                </w:pPr>
              </w:pPrChange>
            </w:pPr>
            <w:ins w:id="36" w:author="Dell" w:date="2017-03-07T19:42:00Z">
              <w:r>
                <w:rPr>
                  <w:rFonts w:ascii="Times New Roman" w:hAnsi="Times New Roman" w:cs="Times New Roman"/>
                  <w:sz w:val="20"/>
                  <w:szCs w:val="20"/>
                </w:rPr>
                <w:t>- Add UC</w:t>
              </w:r>
            </w:ins>
          </w:p>
        </w:tc>
        <w:tc>
          <w:tcPr>
            <w:tcW w:w="963" w:type="dxa"/>
            <w:noWrap/>
            <w:tcPrChange w:id="37" w:author="Dell" w:date="2017-03-07T19:43:00Z">
              <w:tcPr>
                <w:tcW w:w="963" w:type="dxa"/>
                <w:noWrap/>
              </w:tcPr>
            </w:tcPrChange>
          </w:tcPr>
          <w:p w:rsidR="007C49E0" w:rsidRPr="007B5830" w:rsidRDefault="007C49E0" w:rsidP="007C49E0">
            <w:pPr>
              <w:jc w:val="center"/>
              <w:rPr>
                <w:ins w:id="38" w:author="Dell" w:date="2017-03-07T19:40:00Z"/>
                <w:rFonts w:ascii="Times New Roman" w:hAnsi="Times New Roman" w:cs="Times New Roman"/>
                <w:sz w:val="20"/>
                <w:szCs w:val="20"/>
              </w:rPr>
            </w:pPr>
            <w:ins w:id="39" w:author="Dell" w:date="2017-03-07T19:42:00Z">
              <w:r w:rsidRPr="007B5830">
                <w:rPr>
                  <w:rFonts w:ascii="Times New Roman" w:hAnsi="Times New Roman" w:cs="Times New Roman"/>
                  <w:sz w:val="20"/>
                  <w:szCs w:val="20"/>
                </w:rPr>
                <w:t>Draft</w:t>
              </w:r>
            </w:ins>
          </w:p>
        </w:tc>
        <w:tc>
          <w:tcPr>
            <w:tcW w:w="851" w:type="dxa"/>
            <w:noWrap/>
            <w:tcPrChange w:id="40" w:author="Dell" w:date="2017-03-07T19:43:00Z">
              <w:tcPr>
                <w:tcW w:w="851" w:type="dxa"/>
                <w:noWrap/>
              </w:tcPr>
            </w:tcPrChange>
          </w:tcPr>
          <w:p w:rsidR="007C49E0" w:rsidRDefault="007C49E0" w:rsidP="007C49E0">
            <w:pPr>
              <w:jc w:val="thaiDistribute"/>
              <w:rPr>
                <w:ins w:id="41" w:author="Dell" w:date="2017-03-07T19:40:00Z"/>
                <w:rFonts w:ascii="Times New Roman" w:hAnsi="Times New Roman" w:cs="Times New Roman"/>
                <w:sz w:val="20"/>
                <w:szCs w:val="20"/>
                <w:lang w:eastAsia="zh-CN"/>
              </w:rPr>
              <w:pPrChange w:id="42" w:author="Dell" w:date="2017-03-07T19:42:00Z">
                <w:pPr>
                  <w:framePr w:hSpace="180" w:wrap="around" w:vAnchor="page" w:hAnchor="page" w:x="1589" w:y="2170"/>
                  <w:jc w:val="thaiDistribute"/>
                </w:pPr>
              </w:pPrChange>
            </w:pPr>
            <w:ins w:id="43" w:author="Dell" w:date="2017-03-07T19:42:00Z">
              <w:r>
                <w:rPr>
                  <w:rFonts w:ascii="Times New Roman" w:hAnsi="Times New Roman" w:cs="Times New Roman"/>
                  <w:sz w:val="20"/>
                  <w:szCs w:val="20"/>
                  <w:lang w:eastAsia="zh-CN"/>
                </w:rPr>
                <w:t>25</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ins>
          </w:p>
        </w:tc>
        <w:tc>
          <w:tcPr>
            <w:tcW w:w="850" w:type="dxa"/>
            <w:noWrap/>
            <w:tcPrChange w:id="44" w:author="Dell" w:date="2017-03-07T19:43:00Z">
              <w:tcPr>
                <w:tcW w:w="850" w:type="dxa"/>
                <w:noWrap/>
              </w:tcPr>
            </w:tcPrChange>
          </w:tcPr>
          <w:p w:rsidR="007C49E0" w:rsidRPr="007B5830" w:rsidRDefault="007C49E0" w:rsidP="007C49E0">
            <w:pPr>
              <w:jc w:val="center"/>
              <w:rPr>
                <w:ins w:id="45" w:author="Dell" w:date="2017-03-07T19:40:00Z"/>
                <w:rFonts w:ascii="Times New Roman" w:hAnsi="Times New Roman" w:cs="Times New Roman"/>
                <w:sz w:val="20"/>
                <w:szCs w:val="20"/>
                <w:lang w:eastAsia="zh-CN"/>
              </w:rPr>
            </w:pPr>
            <w:ins w:id="46" w:author="Dell" w:date="2017-03-07T19:42:00Z">
              <w:r w:rsidRPr="007B5830">
                <w:rPr>
                  <w:rFonts w:ascii="Times New Roman" w:hAnsi="Times New Roman" w:cs="Times New Roman"/>
                  <w:sz w:val="20"/>
                  <w:szCs w:val="20"/>
                  <w:lang w:eastAsia="zh-CN"/>
                </w:rPr>
                <w:t>PS,VI</w:t>
              </w:r>
            </w:ins>
          </w:p>
        </w:tc>
        <w:tc>
          <w:tcPr>
            <w:tcW w:w="857" w:type="dxa"/>
            <w:tcPrChange w:id="47" w:author="Dell" w:date="2017-03-07T19:43:00Z">
              <w:tcPr>
                <w:tcW w:w="857" w:type="dxa"/>
              </w:tcPr>
            </w:tcPrChange>
          </w:tcPr>
          <w:p w:rsidR="007C49E0" w:rsidRPr="007B5830" w:rsidRDefault="007C49E0" w:rsidP="007C49E0">
            <w:pPr>
              <w:jc w:val="center"/>
              <w:rPr>
                <w:ins w:id="48" w:author="Dell" w:date="2017-03-07T19:40:00Z"/>
                <w:rFonts w:ascii="Times New Roman" w:hAnsi="Times New Roman" w:cs="Times New Roman"/>
                <w:sz w:val="20"/>
                <w:szCs w:val="20"/>
                <w:lang w:eastAsia="zh-CN"/>
              </w:rPr>
            </w:pPr>
            <w:ins w:id="49" w:author="Dell" w:date="2017-03-07T19:42:00Z">
              <w:r w:rsidRPr="007B5830">
                <w:rPr>
                  <w:rFonts w:ascii="Times New Roman" w:hAnsi="Times New Roman" w:cs="Times New Roman"/>
                  <w:sz w:val="20"/>
                  <w:szCs w:val="20"/>
                  <w:lang w:eastAsia="zh-CN"/>
                </w:rPr>
                <w:t>PS,VI</w:t>
              </w:r>
            </w:ins>
          </w:p>
        </w:tc>
        <w:tc>
          <w:tcPr>
            <w:tcW w:w="990" w:type="dxa"/>
            <w:tcPrChange w:id="50" w:author="Dell" w:date="2017-03-07T19:43:00Z">
              <w:tcPr>
                <w:tcW w:w="990" w:type="dxa"/>
              </w:tcPr>
            </w:tcPrChange>
          </w:tcPr>
          <w:p w:rsidR="007C49E0" w:rsidRPr="007B5830" w:rsidRDefault="007C49E0" w:rsidP="007C49E0">
            <w:pPr>
              <w:jc w:val="center"/>
              <w:rPr>
                <w:ins w:id="51" w:author="Dell" w:date="2017-03-07T19:40:00Z"/>
                <w:rFonts w:ascii="Times New Roman" w:hAnsi="Times New Roman" w:cs="Times New Roman"/>
                <w:sz w:val="20"/>
                <w:szCs w:val="20"/>
                <w:lang w:eastAsia="zh-CN"/>
              </w:rPr>
            </w:pPr>
            <w:ins w:id="52" w:author="Dell" w:date="2017-03-07T19:42:00Z">
              <w:r w:rsidRPr="007B5830">
                <w:rPr>
                  <w:rFonts w:ascii="Times New Roman" w:hAnsi="Times New Roman" w:cs="Times New Roman"/>
                  <w:sz w:val="20"/>
                  <w:szCs w:val="20"/>
                  <w:lang w:eastAsia="zh-CN"/>
                </w:rPr>
                <w:t>PS,VI</w:t>
              </w:r>
            </w:ins>
          </w:p>
        </w:tc>
      </w:tr>
      <w:tr w:rsidR="007C49E0" w:rsidRPr="007B5830" w:rsidTr="007C49E0">
        <w:trPr>
          <w:trHeight w:val="1691"/>
          <w:ins w:id="53" w:author="Dell" w:date="2017-03-07T19:43:00Z"/>
        </w:trPr>
        <w:tc>
          <w:tcPr>
            <w:tcW w:w="1129" w:type="dxa"/>
            <w:noWrap/>
          </w:tcPr>
          <w:p w:rsidR="007C49E0" w:rsidRPr="007B5830" w:rsidRDefault="007C49E0" w:rsidP="007C49E0">
            <w:pPr>
              <w:rPr>
                <w:ins w:id="54" w:author="Dell" w:date="2017-03-07T19:43:00Z"/>
                <w:rFonts w:ascii="Times New Roman" w:hAnsi="Times New Roman" w:cs="Times New Roman"/>
                <w:bCs/>
                <w:sz w:val="20"/>
                <w:szCs w:val="20"/>
                <w:lang w:eastAsia="zh-CN"/>
              </w:rPr>
              <w:pPrChange w:id="55" w:author="Dell" w:date="2017-03-07T19:43:00Z">
                <w:pPr>
                  <w:framePr w:hSpace="180" w:wrap="around" w:vAnchor="page" w:hAnchor="page" w:x="1589" w:y="2170"/>
                </w:pPr>
              </w:pPrChange>
            </w:pPr>
            <w:ins w:id="56" w:author="Dell" w:date="2017-03-07T19:43:00Z">
              <w:r w:rsidRPr="007B5830">
                <w:rPr>
                  <w:rFonts w:ascii="Times New Roman" w:hAnsi="Times New Roman" w:cs="Times New Roman"/>
                  <w:bCs/>
                  <w:sz w:val="20"/>
                  <w:szCs w:val="20"/>
                  <w:lang w:eastAsia="zh-CN"/>
                </w:rPr>
                <w:lastRenderedPageBreak/>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w:t>
              </w:r>
              <w:r>
                <w:rPr>
                  <w:rFonts w:ascii="Times New Roman" w:hAnsi="Times New Roman" w:cs="Times New Roman"/>
                  <w:bCs/>
                  <w:sz w:val="20"/>
                  <w:szCs w:val="20"/>
                </w:rPr>
                <w:t>4</w:t>
              </w:r>
              <w:r w:rsidRPr="007B5830">
                <w:rPr>
                  <w:rFonts w:ascii="Times New Roman" w:hAnsi="Times New Roman" w:cs="Times New Roman"/>
                  <w:bCs/>
                  <w:sz w:val="20"/>
                  <w:szCs w:val="20"/>
                </w:rPr>
                <w:t>.docx</w:t>
              </w:r>
            </w:ins>
          </w:p>
        </w:tc>
        <w:tc>
          <w:tcPr>
            <w:tcW w:w="3828" w:type="dxa"/>
            <w:gridSpan w:val="2"/>
            <w:noWrap/>
          </w:tcPr>
          <w:p w:rsidR="007C49E0" w:rsidRDefault="007C49E0" w:rsidP="007C49E0">
            <w:pPr>
              <w:rPr>
                <w:ins w:id="57" w:author="Dell" w:date="2017-03-07T19:43:00Z"/>
                <w:rFonts w:ascii="Times New Roman" w:hAnsi="Times New Roman" w:cs="Times New Roman"/>
                <w:sz w:val="20"/>
                <w:szCs w:val="20"/>
              </w:rPr>
            </w:pPr>
            <w:ins w:id="58" w:author="Dell" w:date="2017-03-07T19:43:00Z">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ins>
          </w:p>
          <w:p w:rsidR="007C49E0" w:rsidRPr="007B5830" w:rsidRDefault="007C49E0" w:rsidP="007C49E0">
            <w:pPr>
              <w:rPr>
                <w:ins w:id="59" w:author="Dell" w:date="2017-03-07T19:43:00Z"/>
                <w:rFonts w:ascii="Times New Roman" w:hAnsi="Times New Roman" w:cs="Times New Roman"/>
                <w:sz w:val="20"/>
                <w:szCs w:val="20"/>
              </w:rPr>
              <w:pPrChange w:id="60" w:author="Dell" w:date="2017-03-07T19:43:00Z">
                <w:pPr>
                  <w:framePr w:hSpace="180" w:wrap="around" w:vAnchor="page" w:hAnchor="page" w:x="1589" w:y="2170"/>
                </w:pPr>
              </w:pPrChange>
            </w:pPr>
            <w:ins w:id="61" w:author="Dell" w:date="2017-03-07T19:43:00Z">
              <w:r>
                <w:rPr>
                  <w:rFonts w:ascii="Times New Roman" w:hAnsi="Times New Roman" w:cs="Times New Roman"/>
                  <w:sz w:val="20"/>
                  <w:szCs w:val="20"/>
                </w:rPr>
                <w:t xml:space="preserve">- </w:t>
              </w:r>
              <w:r>
                <w:rPr>
                  <w:rFonts w:ascii="Times New Roman" w:hAnsi="Times New Roman" w:cs="Times New Roman"/>
                  <w:sz w:val="20"/>
                  <w:szCs w:val="20"/>
                </w:rPr>
                <w:t>Edit</w:t>
              </w:r>
              <w:r>
                <w:rPr>
                  <w:rFonts w:ascii="Times New Roman" w:hAnsi="Times New Roman" w:cs="Times New Roman"/>
                  <w:sz w:val="20"/>
                  <w:szCs w:val="20"/>
                </w:rPr>
                <w:t xml:space="preserve"> UC</w:t>
              </w:r>
            </w:ins>
          </w:p>
        </w:tc>
        <w:tc>
          <w:tcPr>
            <w:tcW w:w="963" w:type="dxa"/>
            <w:noWrap/>
          </w:tcPr>
          <w:p w:rsidR="007C49E0" w:rsidRPr="007B5830" w:rsidRDefault="007C49E0" w:rsidP="007C49E0">
            <w:pPr>
              <w:jc w:val="center"/>
              <w:rPr>
                <w:ins w:id="62" w:author="Dell" w:date="2017-03-07T19:43:00Z"/>
                <w:rFonts w:ascii="Times New Roman" w:hAnsi="Times New Roman" w:cs="Times New Roman"/>
                <w:sz w:val="20"/>
                <w:szCs w:val="20"/>
              </w:rPr>
            </w:pPr>
            <w:ins w:id="63" w:author="Dell" w:date="2017-03-07T19:43:00Z">
              <w:r w:rsidRPr="007B5830">
                <w:rPr>
                  <w:rFonts w:ascii="Times New Roman" w:hAnsi="Times New Roman" w:cs="Times New Roman"/>
                  <w:sz w:val="20"/>
                  <w:szCs w:val="20"/>
                </w:rPr>
                <w:t>Draft</w:t>
              </w:r>
            </w:ins>
          </w:p>
        </w:tc>
        <w:tc>
          <w:tcPr>
            <w:tcW w:w="851" w:type="dxa"/>
            <w:noWrap/>
          </w:tcPr>
          <w:p w:rsidR="007C49E0" w:rsidRDefault="007C49E0" w:rsidP="007C49E0">
            <w:pPr>
              <w:jc w:val="thaiDistribute"/>
              <w:rPr>
                <w:ins w:id="64" w:author="Dell" w:date="2017-03-07T19:43:00Z"/>
                <w:rFonts w:ascii="Times New Roman" w:hAnsi="Times New Roman" w:cs="Times New Roman"/>
                <w:sz w:val="20"/>
                <w:szCs w:val="20"/>
                <w:lang w:eastAsia="zh-CN"/>
              </w:rPr>
            </w:pPr>
            <w:ins w:id="65" w:author="Dell" w:date="2017-03-07T19:43:00Z">
              <w:r>
                <w:rPr>
                  <w:rFonts w:ascii="Times New Roman" w:hAnsi="Times New Roman" w:cs="Times New Roman"/>
                  <w:sz w:val="20"/>
                  <w:szCs w:val="20"/>
                  <w:lang w:eastAsia="zh-CN"/>
                </w:rPr>
                <w:t>28</w:t>
              </w:r>
              <w:r w:rsidRPr="007B5830">
                <w:rPr>
                  <w:rFonts w:ascii="Times New Roman" w:hAnsi="Times New Roman" w:cs="Times New Roman"/>
                  <w:sz w:val="20"/>
                  <w:szCs w:val="20"/>
                </w:rPr>
                <w:t>-02-201</w:t>
              </w:r>
              <w:r w:rsidRPr="007B5830">
                <w:rPr>
                  <w:rFonts w:ascii="Times New Roman" w:hAnsi="Times New Roman" w:cs="Times New Roman"/>
                  <w:sz w:val="20"/>
                  <w:szCs w:val="20"/>
                  <w:lang w:eastAsia="zh-CN"/>
                </w:rPr>
                <w:t>7</w:t>
              </w:r>
            </w:ins>
          </w:p>
        </w:tc>
        <w:tc>
          <w:tcPr>
            <w:tcW w:w="850" w:type="dxa"/>
            <w:noWrap/>
          </w:tcPr>
          <w:p w:rsidR="007C49E0" w:rsidRPr="007B5830" w:rsidRDefault="007C49E0" w:rsidP="007C49E0">
            <w:pPr>
              <w:jc w:val="center"/>
              <w:rPr>
                <w:ins w:id="66" w:author="Dell" w:date="2017-03-07T19:43:00Z"/>
                <w:rFonts w:ascii="Times New Roman" w:hAnsi="Times New Roman" w:cs="Times New Roman"/>
                <w:sz w:val="20"/>
                <w:szCs w:val="20"/>
                <w:lang w:eastAsia="zh-CN"/>
              </w:rPr>
            </w:pPr>
            <w:ins w:id="67" w:author="Dell" w:date="2017-03-07T19:43:00Z">
              <w:r w:rsidRPr="007B5830">
                <w:rPr>
                  <w:rFonts w:ascii="Times New Roman" w:hAnsi="Times New Roman" w:cs="Times New Roman"/>
                  <w:sz w:val="20"/>
                  <w:szCs w:val="20"/>
                  <w:lang w:eastAsia="zh-CN"/>
                </w:rPr>
                <w:t>PS,VI</w:t>
              </w:r>
            </w:ins>
          </w:p>
        </w:tc>
        <w:tc>
          <w:tcPr>
            <w:tcW w:w="857" w:type="dxa"/>
          </w:tcPr>
          <w:p w:rsidR="007C49E0" w:rsidRPr="007B5830" w:rsidRDefault="007C49E0" w:rsidP="007C49E0">
            <w:pPr>
              <w:jc w:val="center"/>
              <w:rPr>
                <w:ins w:id="68" w:author="Dell" w:date="2017-03-07T19:43:00Z"/>
                <w:rFonts w:ascii="Times New Roman" w:hAnsi="Times New Roman" w:cs="Times New Roman"/>
                <w:sz w:val="20"/>
                <w:szCs w:val="20"/>
                <w:lang w:eastAsia="zh-CN"/>
              </w:rPr>
            </w:pPr>
            <w:ins w:id="69" w:author="Dell" w:date="2017-03-07T19:43:00Z">
              <w:r w:rsidRPr="007B5830">
                <w:rPr>
                  <w:rFonts w:ascii="Times New Roman" w:hAnsi="Times New Roman" w:cs="Times New Roman"/>
                  <w:sz w:val="20"/>
                  <w:szCs w:val="20"/>
                  <w:lang w:eastAsia="zh-CN"/>
                </w:rPr>
                <w:t>PS,VI</w:t>
              </w:r>
            </w:ins>
          </w:p>
        </w:tc>
        <w:tc>
          <w:tcPr>
            <w:tcW w:w="990" w:type="dxa"/>
          </w:tcPr>
          <w:p w:rsidR="007C49E0" w:rsidRPr="007B5830" w:rsidRDefault="007C49E0" w:rsidP="007C49E0">
            <w:pPr>
              <w:jc w:val="center"/>
              <w:rPr>
                <w:ins w:id="70" w:author="Dell" w:date="2017-03-07T19:43:00Z"/>
                <w:rFonts w:ascii="Times New Roman" w:hAnsi="Times New Roman" w:cs="Times New Roman"/>
                <w:sz w:val="20"/>
                <w:szCs w:val="20"/>
                <w:lang w:eastAsia="zh-CN"/>
              </w:rPr>
            </w:pPr>
            <w:ins w:id="71" w:author="Dell" w:date="2017-03-07T19:43:00Z">
              <w:r w:rsidRPr="007B5830">
                <w:rPr>
                  <w:rFonts w:ascii="Times New Roman" w:hAnsi="Times New Roman" w:cs="Times New Roman"/>
                  <w:sz w:val="20"/>
                  <w:szCs w:val="20"/>
                  <w:lang w:eastAsia="zh-CN"/>
                </w:rPr>
                <w:t>PS,VI</w:t>
              </w:r>
            </w:ins>
          </w:p>
        </w:tc>
      </w:tr>
      <w:tr w:rsidR="007C49E0" w:rsidRPr="007B5830" w:rsidTr="007C49E0">
        <w:trPr>
          <w:trHeight w:val="1691"/>
          <w:ins w:id="72" w:author="Dell" w:date="2017-03-07T19:43:00Z"/>
        </w:trPr>
        <w:tc>
          <w:tcPr>
            <w:tcW w:w="1129" w:type="dxa"/>
            <w:noWrap/>
          </w:tcPr>
          <w:p w:rsidR="007C49E0" w:rsidRPr="007B5830" w:rsidRDefault="007C49E0" w:rsidP="007C49E0">
            <w:pPr>
              <w:rPr>
                <w:ins w:id="73" w:author="Dell" w:date="2017-03-07T19:43:00Z"/>
                <w:rFonts w:ascii="Times New Roman" w:hAnsi="Times New Roman" w:cs="Times New Roman"/>
                <w:bCs/>
                <w:sz w:val="20"/>
                <w:szCs w:val="20"/>
                <w:lang w:eastAsia="zh-CN"/>
              </w:rPr>
              <w:pPrChange w:id="74" w:author="Dell" w:date="2017-03-07T19:44:00Z">
                <w:pPr>
                  <w:framePr w:hSpace="180" w:wrap="around" w:vAnchor="page" w:hAnchor="page" w:x="1589" w:y="2170"/>
                </w:pPr>
              </w:pPrChange>
            </w:pPr>
            <w:ins w:id="75" w:author="Dell" w:date="2017-03-07T19:44:00Z">
              <w:r w:rsidRPr="007B5830">
                <w:rPr>
                  <w:rFonts w:ascii="Times New Roman" w:hAnsi="Times New Roman" w:cs="Times New Roman"/>
                  <w:bCs/>
                  <w:sz w:val="20"/>
                  <w:szCs w:val="20"/>
                  <w:lang w:eastAsia="zh-CN"/>
                </w:rPr>
                <w:t>WIL project-based report System</w:t>
              </w:r>
              <w:r w:rsidRPr="007B5830">
                <w:rPr>
                  <w:rFonts w:ascii="Times New Roman" w:hAnsi="Times New Roman" w:cs="Times New Roman"/>
                  <w:bCs/>
                  <w:sz w:val="20"/>
                  <w:szCs w:val="20"/>
                </w:rPr>
                <w:t xml:space="preserve"> </w:t>
              </w:r>
              <w:r w:rsidRPr="007B5830">
                <w:rPr>
                  <w:rFonts w:ascii="Times New Roman" w:hAnsi="Times New Roman" w:cs="Times New Roman"/>
                </w:rPr>
                <w:t xml:space="preserve"> </w:t>
              </w:r>
              <w:r>
                <w:rPr>
                  <w:rFonts w:ascii="Times New Roman" w:hAnsi="Times New Roman" w:cs="Times New Roman"/>
                  <w:bCs/>
                  <w:sz w:val="20"/>
                  <w:szCs w:val="20"/>
                </w:rPr>
                <w:t>Proposal_V.0.</w:t>
              </w:r>
              <w:r>
                <w:rPr>
                  <w:rFonts w:ascii="Times New Roman" w:hAnsi="Times New Roman" w:cs="Times New Roman"/>
                  <w:bCs/>
                  <w:sz w:val="20"/>
                  <w:szCs w:val="20"/>
                </w:rPr>
                <w:t>5</w:t>
              </w:r>
              <w:r w:rsidRPr="007B5830">
                <w:rPr>
                  <w:rFonts w:ascii="Times New Roman" w:hAnsi="Times New Roman" w:cs="Times New Roman"/>
                  <w:bCs/>
                  <w:sz w:val="20"/>
                  <w:szCs w:val="20"/>
                </w:rPr>
                <w:t>.docx</w:t>
              </w:r>
            </w:ins>
          </w:p>
        </w:tc>
        <w:tc>
          <w:tcPr>
            <w:tcW w:w="3828" w:type="dxa"/>
            <w:gridSpan w:val="2"/>
            <w:noWrap/>
          </w:tcPr>
          <w:p w:rsidR="007C49E0" w:rsidRDefault="007C49E0" w:rsidP="007C49E0">
            <w:pPr>
              <w:rPr>
                <w:ins w:id="76" w:author="Dell" w:date="2017-03-07T19:44:00Z"/>
                <w:rFonts w:ascii="Times New Roman" w:hAnsi="Times New Roman" w:cs="Times New Roman"/>
                <w:sz w:val="20"/>
                <w:szCs w:val="20"/>
              </w:rPr>
            </w:pPr>
            <w:ins w:id="77" w:author="Dell" w:date="2017-03-07T19:44:00Z">
              <w:r w:rsidRPr="007B5830">
                <w:rPr>
                  <w:rFonts w:ascii="Times New Roman" w:hAnsi="Times New Roman" w:cs="Times New Roman"/>
                  <w:sz w:val="20"/>
                  <w:szCs w:val="20"/>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w:t>
              </w:r>
              <w:r w:rsidRPr="007B5830">
                <w:rPr>
                  <w:rFonts w:ascii="Times New Roman" w:hAnsi="Times New Roman" w:cs="Times New Roman"/>
                  <w:sz w:val="20"/>
                  <w:szCs w:val="20"/>
                  <w:lang w:eastAsia="zh-CN"/>
                </w:rPr>
                <w:t xml:space="preserve"> </w:t>
              </w:r>
              <w:r w:rsidRPr="007B5830">
                <w:rPr>
                  <w:rFonts w:ascii="Times New Roman" w:hAnsi="Times New Roman" w:cs="Times New Roman"/>
                  <w:sz w:val="20"/>
                  <w:szCs w:val="20"/>
                </w:rPr>
                <w:t>III | Specific Requirement</w:t>
              </w:r>
              <w:r w:rsidRPr="007B5830">
                <w:rPr>
                  <w:rFonts w:ascii="Times New Roman" w:hAnsi="Times New Roman" w:cs="Times New Roman"/>
                  <w:sz w:val="20"/>
                  <w:szCs w:val="20"/>
                </w:rPr>
                <w:br/>
                <w:t xml:space="preserve">    - Use Case</w:t>
              </w:r>
              <w:r w:rsidRPr="007B5830">
                <w:rPr>
                  <w:rFonts w:ascii="Times New Roman" w:hAnsi="Times New Roman" w:cs="Times New Roman"/>
                  <w:sz w:val="20"/>
                  <w:szCs w:val="20"/>
                </w:rPr>
                <w:br/>
                <w:t>-</w:t>
              </w:r>
              <w:r w:rsidRPr="007B5830">
                <w:rPr>
                  <w:rFonts w:ascii="Times New Roman" w:hAnsi="Times New Roman" w:cs="Times New Roman"/>
                  <w:sz w:val="20"/>
                  <w:szCs w:val="20"/>
                  <w:lang w:eastAsia="zh-CN"/>
                </w:rPr>
                <w:t xml:space="preserve"> </w:t>
              </w:r>
              <w:r>
                <w:rPr>
                  <w:rFonts w:ascii="Times New Roman" w:hAnsi="Times New Roman" w:cs="Times New Roman"/>
                  <w:sz w:val="20"/>
                  <w:szCs w:val="20"/>
                </w:rPr>
                <w:t>Edit</w:t>
              </w:r>
              <w:r w:rsidRPr="007B5830">
                <w:rPr>
                  <w:rFonts w:ascii="Times New Roman" w:hAnsi="Times New Roman" w:cs="Times New Roman"/>
                  <w:sz w:val="20"/>
                  <w:szCs w:val="20"/>
                </w:rPr>
                <w:t xml:space="preserve"> Chapter IV | Software Requirement Specification</w:t>
              </w:r>
            </w:ins>
          </w:p>
          <w:p w:rsidR="007C49E0" w:rsidRPr="007B5830" w:rsidRDefault="007C49E0" w:rsidP="007C49E0">
            <w:pPr>
              <w:rPr>
                <w:ins w:id="78" w:author="Dell" w:date="2017-03-07T19:43:00Z"/>
                <w:rFonts w:ascii="Times New Roman" w:hAnsi="Times New Roman" w:cs="Times New Roman"/>
                <w:sz w:val="20"/>
                <w:szCs w:val="20"/>
              </w:rPr>
            </w:pPr>
            <w:ins w:id="79" w:author="Dell" w:date="2017-03-07T19:44:00Z">
              <w:r>
                <w:rPr>
                  <w:rFonts w:ascii="Times New Roman" w:hAnsi="Times New Roman" w:cs="Times New Roman"/>
                  <w:sz w:val="20"/>
                  <w:szCs w:val="20"/>
                </w:rPr>
                <w:t>- Edit UC</w:t>
              </w:r>
            </w:ins>
          </w:p>
        </w:tc>
        <w:tc>
          <w:tcPr>
            <w:tcW w:w="963" w:type="dxa"/>
            <w:noWrap/>
          </w:tcPr>
          <w:p w:rsidR="007C49E0" w:rsidRPr="007B5830" w:rsidRDefault="007C49E0" w:rsidP="007C49E0">
            <w:pPr>
              <w:jc w:val="center"/>
              <w:rPr>
                <w:ins w:id="80" w:author="Dell" w:date="2017-03-07T19:43:00Z"/>
                <w:rFonts w:ascii="Times New Roman" w:hAnsi="Times New Roman" w:cs="Times New Roman"/>
                <w:sz w:val="20"/>
                <w:szCs w:val="20"/>
              </w:rPr>
            </w:pPr>
            <w:ins w:id="81" w:author="Dell" w:date="2017-03-07T19:44:00Z">
              <w:r w:rsidRPr="007B5830">
                <w:rPr>
                  <w:rFonts w:ascii="Times New Roman" w:hAnsi="Times New Roman" w:cs="Times New Roman"/>
                  <w:sz w:val="20"/>
                  <w:szCs w:val="20"/>
                </w:rPr>
                <w:t>Draft</w:t>
              </w:r>
            </w:ins>
          </w:p>
        </w:tc>
        <w:tc>
          <w:tcPr>
            <w:tcW w:w="851" w:type="dxa"/>
            <w:noWrap/>
          </w:tcPr>
          <w:p w:rsidR="007C49E0" w:rsidRDefault="007C49E0" w:rsidP="007C49E0">
            <w:pPr>
              <w:jc w:val="thaiDistribute"/>
              <w:rPr>
                <w:ins w:id="82" w:author="Dell" w:date="2017-03-07T19:43:00Z"/>
                <w:rFonts w:ascii="Times New Roman" w:hAnsi="Times New Roman" w:cs="Times New Roman"/>
                <w:sz w:val="20"/>
                <w:szCs w:val="20"/>
                <w:lang w:eastAsia="zh-CN"/>
              </w:rPr>
              <w:pPrChange w:id="83" w:author="Dell" w:date="2017-03-07T19:44:00Z">
                <w:pPr>
                  <w:framePr w:hSpace="180" w:wrap="around" w:vAnchor="page" w:hAnchor="page" w:x="1589" w:y="2170"/>
                  <w:jc w:val="thaiDistribute"/>
                </w:pPr>
              </w:pPrChange>
            </w:pPr>
            <w:ins w:id="84" w:author="Dell" w:date="2017-03-07T19:44:00Z">
              <w:r>
                <w:rPr>
                  <w:rFonts w:ascii="Times New Roman" w:hAnsi="Times New Roman" w:cs="Times New Roman"/>
                  <w:sz w:val="20"/>
                  <w:szCs w:val="20"/>
                  <w:lang w:eastAsia="zh-CN"/>
                </w:rPr>
                <w:t>07</w:t>
              </w:r>
              <w:r w:rsidRPr="007B5830">
                <w:rPr>
                  <w:rFonts w:ascii="Times New Roman" w:hAnsi="Times New Roman" w:cs="Times New Roman"/>
                  <w:sz w:val="20"/>
                  <w:szCs w:val="20"/>
                </w:rPr>
                <w:t>-0</w:t>
              </w:r>
              <w:r>
                <w:rPr>
                  <w:rFonts w:ascii="Times New Roman" w:hAnsi="Times New Roman" w:cs="Times New Roman"/>
                  <w:sz w:val="20"/>
                  <w:szCs w:val="20"/>
                </w:rPr>
                <w:t>3</w:t>
              </w:r>
              <w:r w:rsidRPr="007B5830">
                <w:rPr>
                  <w:rFonts w:ascii="Times New Roman" w:hAnsi="Times New Roman" w:cs="Times New Roman"/>
                  <w:sz w:val="20"/>
                  <w:szCs w:val="20"/>
                </w:rPr>
                <w:t>-201</w:t>
              </w:r>
              <w:r w:rsidRPr="007B5830">
                <w:rPr>
                  <w:rFonts w:ascii="Times New Roman" w:hAnsi="Times New Roman" w:cs="Times New Roman"/>
                  <w:sz w:val="20"/>
                  <w:szCs w:val="20"/>
                  <w:lang w:eastAsia="zh-CN"/>
                </w:rPr>
                <w:t>7</w:t>
              </w:r>
            </w:ins>
          </w:p>
        </w:tc>
        <w:tc>
          <w:tcPr>
            <w:tcW w:w="850" w:type="dxa"/>
            <w:noWrap/>
          </w:tcPr>
          <w:p w:rsidR="007C49E0" w:rsidRPr="007B5830" w:rsidRDefault="007C49E0" w:rsidP="007C49E0">
            <w:pPr>
              <w:jc w:val="center"/>
              <w:rPr>
                <w:ins w:id="85" w:author="Dell" w:date="2017-03-07T19:43:00Z"/>
                <w:rFonts w:ascii="Times New Roman" w:hAnsi="Times New Roman" w:cs="Times New Roman"/>
                <w:sz w:val="20"/>
                <w:szCs w:val="20"/>
                <w:lang w:eastAsia="zh-CN"/>
              </w:rPr>
            </w:pPr>
            <w:ins w:id="86" w:author="Dell" w:date="2017-03-07T19:44:00Z">
              <w:r w:rsidRPr="007B5830">
                <w:rPr>
                  <w:rFonts w:ascii="Times New Roman" w:hAnsi="Times New Roman" w:cs="Times New Roman"/>
                  <w:sz w:val="20"/>
                  <w:szCs w:val="20"/>
                  <w:lang w:eastAsia="zh-CN"/>
                </w:rPr>
                <w:t>PS,V</w:t>
              </w:r>
              <w:bookmarkStart w:id="87" w:name="_GoBack"/>
              <w:bookmarkEnd w:id="87"/>
              <w:r w:rsidRPr="007B5830">
                <w:rPr>
                  <w:rFonts w:ascii="Times New Roman" w:hAnsi="Times New Roman" w:cs="Times New Roman"/>
                  <w:sz w:val="20"/>
                  <w:szCs w:val="20"/>
                  <w:lang w:eastAsia="zh-CN"/>
                </w:rPr>
                <w:t>I</w:t>
              </w:r>
            </w:ins>
          </w:p>
        </w:tc>
        <w:tc>
          <w:tcPr>
            <w:tcW w:w="857" w:type="dxa"/>
          </w:tcPr>
          <w:p w:rsidR="007C49E0" w:rsidRPr="007B5830" w:rsidRDefault="007C49E0" w:rsidP="007C49E0">
            <w:pPr>
              <w:jc w:val="center"/>
              <w:rPr>
                <w:ins w:id="88" w:author="Dell" w:date="2017-03-07T19:43:00Z"/>
                <w:rFonts w:ascii="Times New Roman" w:hAnsi="Times New Roman" w:cs="Times New Roman"/>
                <w:sz w:val="20"/>
                <w:szCs w:val="20"/>
                <w:lang w:eastAsia="zh-CN"/>
              </w:rPr>
            </w:pPr>
            <w:ins w:id="89" w:author="Dell" w:date="2017-03-07T19:44:00Z">
              <w:r w:rsidRPr="007B5830">
                <w:rPr>
                  <w:rFonts w:ascii="Times New Roman" w:hAnsi="Times New Roman" w:cs="Times New Roman"/>
                  <w:sz w:val="20"/>
                  <w:szCs w:val="20"/>
                  <w:lang w:eastAsia="zh-CN"/>
                </w:rPr>
                <w:t>PS,VI</w:t>
              </w:r>
            </w:ins>
          </w:p>
        </w:tc>
        <w:tc>
          <w:tcPr>
            <w:tcW w:w="990" w:type="dxa"/>
          </w:tcPr>
          <w:p w:rsidR="007C49E0" w:rsidRPr="007B5830" w:rsidRDefault="007C49E0" w:rsidP="007C49E0">
            <w:pPr>
              <w:jc w:val="center"/>
              <w:rPr>
                <w:ins w:id="90" w:author="Dell" w:date="2017-03-07T19:43:00Z"/>
                <w:rFonts w:ascii="Times New Roman" w:hAnsi="Times New Roman" w:cs="Times New Roman"/>
                <w:sz w:val="20"/>
                <w:szCs w:val="20"/>
                <w:lang w:eastAsia="zh-CN"/>
              </w:rPr>
            </w:pPr>
            <w:ins w:id="91" w:author="Dell" w:date="2017-03-07T19:44:00Z">
              <w:r w:rsidRPr="007B5830">
                <w:rPr>
                  <w:rFonts w:ascii="Times New Roman" w:hAnsi="Times New Roman" w:cs="Times New Roman"/>
                  <w:sz w:val="20"/>
                  <w:szCs w:val="20"/>
                  <w:lang w:eastAsia="zh-CN"/>
                </w:rPr>
                <w:t>PS,VI</w:t>
              </w:r>
            </w:ins>
          </w:p>
        </w:tc>
      </w:tr>
    </w:tbl>
    <w:p w:rsidR="00BE73BE" w:rsidRPr="007B5830" w:rsidRDefault="00BE73BE"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sdt>
      <w:sdtPr>
        <w:rPr>
          <w:rFonts w:ascii="Times New Roman" w:eastAsiaTheme="minorHAnsi" w:hAnsi="Times New Roman" w:cs="Times New Roman"/>
          <w:color w:val="auto"/>
          <w:sz w:val="22"/>
          <w:szCs w:val="28"/>
          <w:lang w:bidi="th-TH"/>
        </w:rPr>
        <w:id w:val="-1680268269"/>
        <w:docPartObj>
          <w:docPartGallery w:val="Table of Contents"/>
          <w:docPartUnique/>
        </w:docPartObj>
      </w:sdtPr>
      <w:sdtEndPr/>
      <w:sdtContent>
        <w:p w:rsidR="00611AF9" w:rsidRPr="007B5830" w:rsidRDefault="00611AF9">
          <w:pPr>
            <w:pStyle w:val="TOCHeading"/>
            <w:rPr>
              <w:rFonts w:ascii="Times New Roman" w:hAnsi="Times New Roman" w:cs="Times New Roman"/>
              <w:b/>
              <w:bCs/>
              <w:color w:val="auto"/>
              <w:sz w:val="36"/>
              <w:szCs w:val="36"/>
            </w:rPr>
          </w:pPr>
          <w:r w:rsidRPr="007B5830">
            <w:rPr>
              <w:rFonts w:ascii="Times New Roman" w:hAnsi="Times New Roman" w:cs="Times New Roman"/>
              <w:b/>
              <w:bCs/>
              <w:color w:val="auto"/>
              <w:sz w:val="36"/>
              <w:szCs w:val="36"/>
            </w:rPr>
            <w:t>Table of Contents</w:t>
          </w:r>
          <w:r w:rsidRPr="007B5830">
            <w:rPr>
              <w:rFonts w:ascii="Times New Roman" w:hAnsi="Times New Roman" w:cs="Times New Roman"/>
              <w:b/>
              <w:bCs/>
              <w:color w:val="auto"/>
              <w:sz w:val="36"/>
              <w:szCs w:val="36"/>
            </w:rPr>
            <w:br/>
          </w:r>
        </w:p>
        <w:p w:rsidR="007B5830" w:rsidRDefault="00611AF9">
          <w:pPr>
            <w:pStyle w:val="TOC1"/>
            <w:tabs>
              <w:tab w:val="right" w:leader="dot" w:pos="9016"/>
            </w:tabs>
            <w:rPr>
              <w:rFonts w:eastAsiaTheme="minorEastAsia"/>
              <w:noProof/>
            </w:rPr>
          </w:pPr>
          <w:r w:rsidRPr="007B5830">
            <w:rPr>
              <w:rFonts w:ascii="Times New Roman" w:hAnsi="Times New Roman" w:cs="Times New Roman"/>
            </w:rPr>
            <w:fldChar w:fldCharType="begin"/>
          </w:r>
          <w:r w:rsidRPr="007B5830">
            <w:rPr>
              <w:rFonts w:ascii="Times New Roman" w:hAnsi="Times New Roman" w:cs="Times New Roman"/>
            </w:rPr>
            <w:instrText xml:space="preserve"> TOC \o "1-3" \h \z \u </w:instrText>
          </w:r>
          <w:r w:rsidRPr="007B5830">
            <w:rPr>
              <w:rFonts w:ascii="Times New Roman" w:hAnsi="Times New Roman" w:cs="Times New Roman"/>
            </w:rPr>
            <w:fldChar w:fldCharType="separate"/>
          </w:r>
          <w:hyperlink w:anchor="_Toc476678721" w:history="1">
            <w:r w:rsidR="007B5830" w:rsidRPr="00BC788F">
              <w:rPr>
                <w:rStyle w:val="Hyperlink"/>
                <w:rFonts w:ascii="Times New Roman" w:hAnsi="Times New Roman" w:cs="Times New Roman"/>
                <w:noProof/>
              </w:rPr>
              <w:t>Chapter I | Introduction</w:t>
            </w:r>
            <w:r w:rsidR="007B5830">
              <w:rPr>
                <w:noProof/>
                <w:webHidden/>
              </w:rPr>
              <w:tab/>
            </w:r>
            <w:r w:rsidR="007B5830">
              <w:rPr>
                <w:noProof/>
                <w:webHidden/>
              </w:rPr>
              <w:fldChar w:fldCharType="begin"/>
            </w:r>
            <w:r w:rsidR="007B5830">
              <w:rPr>
                <w:noProof/>
                <w:webHidden/>
              </w:rPr>
              <w:instrText xml:space="preserve"> PAGEREF _Toc476678721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2" w:history="1">
            <w:r w:rsidR="007B5830" w:rsidRPr="00BC788F">
              <w:rPr>
                <w:rStyle w:val="Hyperlink"/>
                <w:rFonts w:ascii="Times New Roman" w:hAnsi="Times New Roman" w:cs="Times New Roman"/>
                <w:noProof/>
              </w:rPr>
              <w:t>1.1.</w:t>
            </w:r>
            <w:r w:rsidR="007B5830">
              <w:rPr>
                <w:rFonts w:eastAsiaTheme="minorEastAsia"/>
                <w:noProof/>
              </w:rPr>
              <w:tab/>
            </w:r>
            <w:r w:rsidR="007B5830" w:rsidRPr="00BC788F">
              <w:rPr>
                <w:rStyle w:val="Hyperlink"/>
                <w:rFonts w:ascii="Times New Roman" w:hAnsi="Times New Roman" w:cs="Times New Roman"/>
                <w:noProof/>
              </w:rPr>
              <w:t>Purpose</w:t>
            </w:r>
            <w:r w:rsidR="007B5830">
              <w:rPr>
                <w:noProof/>
                <w:webHidden/>
              </w:rPr>
              <w:tab/>
            </w:r>
            <w:r w:rsidR="007B5830">
              <w:rPr>
                <w:noProof/>
                <w:webHidden/>
              </w:rPr>
              <w:fldChar w:fldCharType="begin"/>
            </w:r>
            <w:r w:rsidR="007B5830">
              <w:rPr>
                <w:noProof/>
                <w:webHidden/>
              </w:rPr>
              <w:instrText xml:space="preserve"> PAGEREF _Toc476678722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3" w:history="1">
            <w:r w:rsidR="007B5830" w:rsidRPr="00BC788F">
              <w:rPr>
                <w:rStyle w:val="Hyperlink"/>
                <w:rFonts w:ascii="Times New Roman" w:hAnsi="Times New Roman" w:cs="Times New Roman"/>
                <w:noProof/>
              </w:rPr>
              <w:t>1.2.</w:t>
            </w:r>
            <w:r w:rsidR="007B5830">
              <w:rPr>
                <w:rFonts w:eastAsiaTheme="minorEastAsia"/>
                <w:noProof/>
              </w:rPr>
              <w:tab/>
            </w:r>
            <w:r w:rsidR="007B5830" w:rsidRPr="00BC788F">
              <w:rPr>
                <w:rStyle w:val="Hyperlink"/>
                <w:rFonts w:ascii="Times New Roman" w:hAnsi="Times New Roman" w:cs="Times New Roman"/>
                <w:noProof/>
              </w:rPr>
              <w:t>Project Scope</w:t>
            </w:r>
            <w:r w:rsidR="007B5830">
              <w:rPr>
                <w:noProof/>
                <w:webHidden/>
              </w:rPr>
              <w:tab/>
            </w:r>
            <w:r w:rsidR="007B5830">
              <w:rPr>
                <w:noProof/>
                <w:webHidden/>
              </w:rPr>
              <w:fldChar w:fldCharType="begin"/>
            </w:r>
            <w:r w:rsidR="007B5830">
              <w:rPr>
                <w:noProof/>
                <w:webHidden/>
              </w:rPr>
              <w:instrText xml:space="preserve"> PAGEREF _Toc476678723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4" w:history="1">
            <w:r w:rsidR="007B5830" w:rsidRPr="00BC788F">
              <w:rPr>
                <w:rStyle w:val="Hyperlink"/>
                <w:rFonts w:ascii="Times New Roman" w:hAnsi="Times New Roman" w:cs="Times New Roman"/>
                <w:noProof/>
              </w:rPr>
              <w:t>1.3.</w:t>
            </w:r>
            <w:r w:rsidR="007B5830">
              <w:rPr>
                <w:rFonts w:eastAsiaTheme="minorEastAsia"/>
                <w:noProof/>
              </w:rPr>
              <w:tab/>
            </w:r>
            <w:r w:rsidR="007B5830" w:rsidRPr="00BC788F">
              <w:rPr>
                <w:rStyle w:val="Hyperlink"/>
                <w:rFonts w:ascii="Times New Roman" w:hAnsi="Times New Roman" w:cs="Times New Roman"/>
                <w:noProof/>
              </w:rPr>
              <w:t>Acronyms and definitions Acronyms</w:t>
            </w:r>
            <w:r w:rsidR="007B5830">
              <w:rPr>
                <w:noProof/>
                <w:webHidden/>
              </w:rPr>
              <w:tab/>
            </w:r>
            <w:r w:rsidR="007B5830">
              <w:rPr>
                <w:noProof/>
                <w:webHidden/>
              </w:rPr>
              <w:fldChar w:fldCharType="begin"/>
            </w:r>
            <w:r w:rsidR="007B5830">
              <w:rPr>
                <w:noProof/>
                <w:webHidden/>
              </w:rPr>
              <w:instrText xml:space="preserve"> PAGEREF _Toc476678724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5" w:history="1">
            <w:r w:rsidR="007B5830" w:rsidRPr="00BC788F">
              <w:rPr>
                <w:rStyle w:val="Hyperlink"/>
                <w:rFonts w:ascii="Times New Roman" w:hAnsi="Times New Roman" w:cs="Times New Roman"/>
                <w:noProof/>
              </w:rPr>
              <w:t>1.4.</w:t>
            </w:r>
            <w:r w:rsidR="007B5830">
              <w:rPr>
                <w:rFonts w:eastAsiaTheme="minorEastAsia"/>
                <w:noProof/>
              </w:rPr>
              <w:tab/>
            </w:r>
            <w:r w:rsidR="007B5830" w:rsidRPr="00BC788F">
              <w:rPr>
                <w:rStyle w:val="Hyperlink"/>
                <w:rFonts w:ascii="Times New Roman" w:hAnsi="Times New Roman" w:cs="Times New Roman"/>
                <w:noProof/>
              </w:rPr>
              <w:t>Definitions</w:t>
            </w:r>
            <w:r w:rsidR="007B5830">
              <w:rPr>
                <w:noProof/>
                <w:webHidden/>
              </w:rPr>
              <w:tab/>
            </w:r>
            <w:r w:rsidR="007B5830">
              <w:rPr>
                <w:noProof/>
                <w:webHidden/>
              </w:rPr>
              <w:fldChar w:fldCharType="begin"/>
            </w:r>
            <w:r w:rsidR="007B5830">
              <w:rPr>
                <w:noProof/>
                <w:webHidden/>
              </w:rPr>
              <w:instrText xml:space="preserve"> PAGEREF _Toc476678725 \h </w:instrText>
            </w:r>
            <w:r w:rsidR="007B5830">
              <w:rPr>
                <w:noProof/>
                <w:webHidden/>
              </w:rPr>
            </w:r>
            <w:r w:rsidR="007B5830">
              <w:rPr>
                <w:noProof/>
                <w:webHidden/>
              </w:rPr>
              <w:fldChar w:fldCharType="separate"/>
            </w:r>
            <w:r w:rsidR="007B5830">
              <w:rPr>
                <w:noProof/>
                <w:webHidden/>
              </w:rPr>
              <w:t>5</w:t>
            </w:r>
            <w:r w:rsidR="007B5830">
              <w:rPr>
                <w:noProof/>
                <w:webHidden/>
              </w:rPr>
              <w:fldChar w:fldCharType="end"/>
            </w:r>
          </w:hyperlink>
        </w:p>
        <w:p w:rsidR="007B5830" w:rsidRDefault="00F83D2C">
          <w:pPr>
            <w:pStyle w:val="TOC1"/>
            <w:tabs>
              <w:tab w:val="right" w:leader="dot" w:pos="9016"/>
            </w:tabs>
            <w:rPr>
              <w:rFonts w:eastAsiaTheme="minorEastAsia"/>
              <w:noProof/>
            </w:rPr>
          </w:pPr>
          <w:hyperlink w:anchor="_Toc476678726" w:history="1">
            <w:r w:rsidR="007B5830" w:rsidRPr="00BC788F">
              <w:rPr>
                <w:rStyle w:val="Hyperlink"/>
                <w:rFonts w:ascii="Times New Roman" w:hAnsi="Times New Roman" w:cs="Times New Roman"/>
                <w:noProof/>
              </w:rPr>
              <w:t>Chapter II | Overall Description</w:t>
            </w:r>
            <w:r w:rsidR="007B5830">
              <w:rPr>
                <w:noProof/>
                <w:webHidden/>
              </w:rPr>
              <w:tab/>
            </w:r>
            <w:r w:rsidR="007B5830">
              <w:rPr>
                <w:noProof/>
                <w:webHidden/>
              </w:rPr>
              <w:fldChar w:fldCharType="begin"/>
            </w:r>
            <w:r w:rsidR="007B5830">
              <w:rPr>
                <w:noProof/>
                <w:webHidden/>
              </w:rPr>
              <w:instrText xml:space="preserve"> PAGEREF _Toc476678726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7" w:history="1">
            <w:r w:rsidR="007B5830" w:rsidRPr="00BC788F">
              <w:rPr>
                <w:rStyle w:val="Hyperlink"/>
                <w:rFonts w:ascii="Times New Roman" w:hAnsi="Times New Roman" w:cs="Times New Roman"/>
                <w:noProof/>
              </w:rPr>
              <w:t>2.1.</w:t>
            </w:r>
            <w:r w:rsidR="007B5830">
              <w:rPr>
                <w:rFonts w:eastAsiaTheme="minorEastAsia"/>
                <w:noProof/>
              </w:rPr>
              <w:tab/>
            </w:r>
            <w:r w:rsidR="007B5830" w:rsidRPr="00BC788F">
              <w:rPr>
                <w:rStyle w:val="Hyperlink"/>
                <w:rFonts w:ascii="Times New Roman" w:hAnsi="Times New Roman" w:cs="Times New Roman"/>
                <w:noProof/>
              </w:rPr>
              <w:t>Product perspective</w:t>
            </w:r>
            <w:r w:rsidR="007B5830">
              <w:rPr>
                <w:noProof/>
                <w:webHidden/>
              </w:rPr>
              <w:tab/>
            </w:r>
            <w:r w:rsidR="007B5830">
              <w:rPr>
                <w:noProof/>
                <w:webHidden/>
              </w:rPr>
              <w:fldChar w:fldCharType="begin"/>
            </w:r>
            <w:r w:rsidR="007B5830">
              <w:rPr>
                <w:noProof/>
                <w:webHidden/>
              </w:rPr>
              <w:instrText xml:space="preserve"> PAGEREF _Toc476678727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8" w:history="1">
            <w:r w:rsidR="007B5830" w:rsidRPr="00BC788F">
              <w:rPr>
                <w:rStyle w:val="Hyperlink"/>
                <w:rFonts w:ascii="Times New Roman" w:hAnsi="Times New Roman" w:cs="Times New Roman"/>
                <w:noProof/>
              </w:rPr>
              <w:t>2.2.</w:t>
            </w:r>
            <w:r w:rsidR="007B5830">
              <w:rPr>
                <w:rFonts w:eastAsiaTheme="minorEastAsia"/>
                <w:noProof/>
              </w:rPr>
              <w:tab/>
            </w:r>
            <w:r w:rsidR="007B5830" w:rsidRPr="00BC788F">
              <w:rPr>
                <w:rStyle w:val="Hyperlink"/>
                <w:rFonts w:ascii="Times New Roman" w:hAnsi="Times New Roman" w:cs="Times New Roman"/>
                <w:noProof/>
              </w:rPr>
              <w:t>Product Functions</w:t>
            </w:r>
            <w:r w:rsidR="007B5830">
              <w:rPr>
                <w:noProof/>
                <w:webHidden/>
              </w:rPr>
              <w:tab/>
            </w:r>
            <w:r w:rsidR="007B5830">
              <w:rPr>
                <w:noProof/>
                <w:webHidden/>
              </w:rPr>
              <w:fldChar w:fldCharType="begin"/>
            </w:r>
            <w:r w:rsidR="007B5830">
              <w:rPr>
                <w:noProof/>
                <w:webHidden/>
              </w:rPr>
              <w:instrText xml:space="preserve"> PAGEREF _Toc476678728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29" w:history="1">
            <w:r w:rsidR="007B5830" w:rsidRPr="00BC788F">
              <w:rPr>
                <w:rStyle w:val="Hyperlink"/>
                <w:rFonts w:ascii="Times New Roman" w:hAnsi="Times New Roman" w:cs="Times New Roman"/>
                <w:noProof/>
              </w:rPr>
              <w:t>2.3.</w:t>
            </w:r>
            <w:r w:rsidR="007B5830">
              <w:rPr>
                <w:rFonts w:eastAsiaTheme="minorEastAsia"/>
                <w:noProof/>
              </w:rPr>
              <w:tab/>
            </w:r>
            <w:r w:rsidR="007B5830" w:rsidRPr="00BC788F">
              <w:rPr>
                <w:rStyle w:val="Hyperlink"/>
                <w:rFonts w:ascii="Times New Roman" w:hAnsi="Times New Roman" w:cs="Times New Roman"/>
                <w:noProof/>
              </w:rPr>
              <w:t>User Characteristic</w:t>
            </w:r>
            <w:r w:rsidR="007B5830">
              <w:rPr>
                <w:noProof/>
                <w:webHidden/>
              </w:rPr>
              <w:tab/>
            </w:r>
            <w:r w:rsidR="007B5830">
              <w:rPr>
                <w:noProof/>
                <w:webHidden/>
              </w:rPr>
              <w:fldChar w:fldCharType="begin"/>
            </w:r>
            <w:r w:rsidR="007B5830">
              <w:rPr>
                <w:noProof/>
                <w:webHidden/>
              </w:rPr>
              <w:instrText xml:space="preserve"> PAGEREF _Toc476678729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0" w:history="1">
            <w:r w:rsidR="007B5830" w:rsidRPr="00BC788F">
              <w:rPr>
                <w:rStyle w:val="Hyperlink"/>
                <w:rFonts w:ascii="Times New Roman" w:hAnsi="Times New Roman" w:cs="Times New Roman"/>
                <w:noProof/>
              </w:rPr>
              <w:t>2.4.</w:t>
            </w:r>
            <w:r w:rsidR="007B5830">
              <w:rPr>
                <w:rFonts w:eastAsiaTheme="minorEastAsia"/>
                <w:noProof/>
              </w:rPr>
              <w:tab/>
            </w:r>
            <w:r w:rsidR="007B5830" w:rsidRPr="00BC788F">
              <w:rPr>
                <w:rStyle w:val="Hyperlink"/>
                <w:rFonts w:ascii="Times New Roman" w:hAnsi="Times New Roman" w:cs="Times New Roman"/>
                <w:noProof/>
              </w:rPr>
              <w:t>Operation Environment</w:t>
            </w:r>
            <w:r w:rsidR="007B5830">
              <w:rPr>
                <w:noProof/>
                <w:webHidden/>
              </w:rPr>
              <w:tab/>
            </w:r>
            <w:r w:rsidR="007B5830">
              <w:rPr>
                <w:noProof/>
                <w:webHidden/>
              </w:rPr>
              <w:fldChar w:fldCharType="begin"/>
            </w:r>
            <w:r w:rsidR="007B5830">
              <w:rPr>
                <w:noProof/>
                <w:webHidden/>
              </w:rPr>
              <w:instrText xml:space="preserve"> PAGEREF _Toc476678730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1" w:history="1">
            <w:r w:rsidR="007B5830" w:rsidRPr="00BC788F">
              <w:rPr>
                <w:rStyle w:val="Hyperlink"/>
                <w:rFonts w:ascii="Times New Roman" w:hAnsi="Times New Roman" w:cs="Times New Roman"/>
                <w:noProof/>
              </w:rPr>
              <w:t>2.5.</w:t>
            </w:r>
            <w:r w:rsidR="007B5830">
              <w:rPr>
                <w:rFonts w:eastAsiaTheme="minorEastAsia"/>
                <w:noProof/>
              </w:rPr>
              <w:tab/>
            </w:r>
            <w:r w:rsidR="007B5830" w:rsidRPr="00BC788F">
              <w:rPr>
                <w:rStyle w:val="Hyperlink"/>
                <w:rFonts w:ascii="Times New Roman" w:hAnsi="Times New Roman" w:cs="Times New Roman"/>
                <w:noProof/>
              </w:rPr>
              <w:t>Design and Implementation constants</w:t>
            </w:r>
            <w:r w:rsidR="007B5830">
              <w:rPr>
                <w:noProof/>
                <w:webHidden/>
              </w:rPr>
              <w:tab/>
            </w:r>
            <w:r w:rsidR="007B5830">
              <w:rPr>
                <w:noProof/>
                <w:webHidden/>
              </w:rPr>
              <w:fldChar w:fldCharType="begin"/>
            </w:r>
            <w:r w:rsidR="007B5830">
              <w:rPr>
                <w:noProof/>
                <w:webHidden/>
              </w:rPr>
              <w:instrText xml:space="preserve"> PAGEREF _Toc476678731 \h </w:instrText>
            </w:r>
            <w:r w:rsidR="007B5830">
              <w:rPr>
                <w:noProof/>
                <w:webHidden/>
              </w:rPr>
            </w:r>
            <w:r w:rsidR="007B5830">
              <w:rPr>
                <w:noProof/>
                <w:webHidden/>
              </w:rPr>
              <w:fldChar w:fldCharType="separate"/>
            </w:r>
            <w:r w:rsidR="007B5830">
              <w:rPr>
                <w:noProof/>
                <w:webHidden/>
              </w:rPr>
              <w:t>7</w:t>
            </w:r>
            <w:r w:rsidR="007B5830">
              <w:rPr>
                <w:noProof/>
                <w:webHidden/>
              </w:rPr>
              <w:fldChar w:fldCharType="end"/>
            </w:r>
          </w:hyperlink>
        </w:p>
        <w:p w:rsidR="007B5830" w:rsidRDefault="00F83D2C">
          <w:pPr>
            <w:pStyle w:val="TOC1"/>
            <w:tabs>
              <w:tab w:val="right" w:leader="dot" w:pos="9016"/>
            </w:tabs>
            <w:rPr>
              <w:rFonts w:eastAsiaTheme="minorEastAsia"/>
              <w:noProof/>
            </w:rPr>
          </w:pPr>
          <w:hyperlink w:anchor="_Toc476678732" w:history="1">
            <w:r w:rsidR="007B5830" w:rsidRPr="00BC788F">
              <w:rPr>
                <w:rStyle w:val="Hyperlink"/>
                <w:rFonts w:ascii="Times New Roman" w:hAnsi="Times New Roman" w:cs="Times New Roman"/>
                <w:noProof/>
              </w:rPr>
              <w:t>Chapter III | Software Requirement Specification</w:t>
            </w:r>
            <w:r w:rsidR="007B5830">
              <w:rPr>
                <w:noProof/>
                <w:webHidden/>
              </w:rPr>
              <w:tab/>
            </w:r>
            <w:r w:rsidR="007B5830">
              <w:rPr>
                <w:noProof/>
                <w:webHidden/>
              </w:rPr>
              <w:fldChar w:fldCharType="begin"/>
            </w:r>
            <w:r w:rsidR="007B5830">
              <w:rPr>
                <w:noProof/>
                <w:webHidden/>
              </w:rPr>
              <w:instrText xml:space="preserve"> PAGEREF _Toc476678732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3" w:history="1">
            <w:r w:rsidR="007B5830" w:rsidRPr="00BC788F">
              <w:rPr>
                <w:rStyle w:val="Hyperlink"/>
                <w:rFonts w:ascii="Times New Roman" w:hAnsi="Times New Roman" w:cs="Times New Roman"/>
                <w:noProof/>
              </w:rPr>
              <w:t>3.1</w:t>
            </w:r>
            <w:r w:rsidR="007B5830">
              <w:rPr>
                <w:rFonts w:eastAsiaTheme="minorEastAsia"/>
                <w:noProof/>
              </w:rPr>
              <w:tab/>
            </w:r>
            <w:r w:rsidR="007B5830" w:rsidRPr="00BC788F">
              <w:rPr>
                <w:rStyle w:val="Hyperlink"/>
                <w:rFonts w:ascii="Times New Roman" w:hAnsi="Times New Roman" w:cs="Times New Roman"/>
                <w:noProof/>
              </w:rPr>
              <w:t>User requirements</w:t>
            </w:r>
            <w:r w:rsidR="007B5830">
              <w:rPr>
                <w:noProof/>
                <w:webHidden/>
              </w:rPr>
              <w:tab/>
            </w:r>
            <w:r w:rsidR="007B5830">
              <w:rPr>
                <w:noProof/>
                <w:webHidden/>
              </w:rPr>
              <w:fldChar w:fldCharType="begin"/>
            </w:r>
            <w:r w:rsidR="007B5830">
              <w:rPr>
                <w:noProof/>
                <w:webHidden/>
              </w:rPr>
              <w:instrText xml:space="preserve"> PAGEREF _Toc476678733 \h </w:instrText>
            </w:r>
            <w:r w:rsidR="007B5830">
              <w:rPr>
                <w:noProof/>
                <w:webHidden/>
              </w:rPr>
            </w:r>
            <w:r w:rsidR="007B5830">
              <w:rPr>
                <w:noProof/>
                <w:webHidden/>
              </w:rPr>
              <w:fldChar w:fldCharType="separate"/>
            </w:r>
            <w:r w:rsidR="007B5830">
              <w:rPr>
                <w:noProof/>
                <w:webHidden/>
              </w:rPr>
              <w:t>8</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4" w:history="1">
            <w:r w:rsidR="007B5830" w:rsidRPr="00BC788F">
              <w:rPr>
                <w:rStyle w:val="Hyperlink"/>
                <w:rFonts w:ascii="Times New Roman" w:hAnsi="Times New Roman" w:cs="Times New Roman"/>
                <w:noProof/>
              </w:rPr>
              <w:t>3.2</w:t>
            </w:r>
            <w:r w:rsidR="007B5830">
              <w:rPr>
                <w:rFonts w:eastAsiaTheme="minorEastAsia"/>
                <w:noProof/>
              </w:rPr>
              <w:tab/>
            </w:r>
            <w:r w:rsidR="007B5830" w:rsidRPr="00BC788F">
              <w:rPr>
                <w:rStyle w:val="Hyperlink"/>
                <w:rFonts w:ascii="Times New Roman" w:hAnsi="Times New Roman" w:cs="Times New Roman"/>
                <w:noProof/>
              </w:rPr>
              <w:t>System requirements</w:t>
            </w:r>
            <w:r w:rsidR="007B5830">
              <w:rPr>
                <w:noProof/>
                <w:webHidden/>
              </w:rPr>
              <w:tab/>
            </w:r>
            <w:r w:rsidR="007B5830">
              <w:rPr>
                <w:noProof/>
                <w:webHidden/>
              </w:rPr>
              <w:fldChar w:fldCharType="begin"/>
            </w:r>
            <w:r w:rsidR="007B5830">
              <w:rPr>
                <w:noProof/>
                <w:webHidden/>
              </w:rPr>
              <w:instrText xml:space="preserve"> PAGEREF _Toc476678734 \h </w:instrText>
            </w:r>
            <w:r w:rsidR="007B5830">
              <w:rPr>
                <w:noProof/>
                <w:webHidden/>
              </w:rPr>
            </w:r>
            <w:r w:rsidR="007B5830">
              <w:rPr>
                <w:noProof/>
                <w:webHidden/>
              </w:rPr>
              <w:fldChar w:fldCharType="separate"/>
            </w:r>
            <w:r w:rsidR="007B5830">
              <w:rPr>
                <w:noProof/>
                <w:webHidden/>
              </w:rPr>
              <w:t>9</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5" w:history="1">
            <w:r w:rsidR="007B5830" w:rsidRPr="00BC788F">
              <w:rPr>
                <w:rStyle w:val="Hyperlink"/>
                <w:rFonts w:ascii="Times New Roman" w:hAnsi="Times New Roman" w:cs="Times New Roman"/>
                <w:noProof/>
              </w:rPr>
              <w:t>3.3</w:t>
            </w:r>
            <w:r w:rsidR="007B5830">
              <w:rPr>
                <w:rFonts w:eastAsiaTheme="minorEastAsia"/>
                <w:noProof/>
              </w:rPr>
              <w:tab/>
            </w:r>
            <w:r w:rsidR="007B5830" w:rsidRPr="00BC788F">
              <w:rPr>
                <w:rStyle w:val="Hyperlink"/>
                <w:rFonts w:ascii="Times New Roman" w:hAnsi="Times New Roman" w:cs="Times New Roman"/>
                <w:noProof/>
              </w:rPr>
              <w:t>User requirement specification with system requirement specification</w:t>
            </w:r>
            <w:r w:rsidR="007B5830">
              <w:rPr>
                <w:noProof/>
                <w:webHidden/>
              </w:rPr>
              <w:tab/>
            </w:r>
            <w:r w:rsidR="007B5830">
              <w:rPr>
                <w:noProof/>
                <w:webHidden/>
              </w:rPr>
              <w:fldChar w:fldCharType="begin"/>
            </w:r>
            <w:r w:rsidR="007B5830">
              <w:rPr>
                <w:noProof/>
                <w:webHidden/>
              </w:rPr>
              <w:instrText xml:space="preserve"> PAGEREF _Toc476678735 \h </w:instrText>
            </w:r>
            <w:r w:rsidR="007B5830">
              <w:rPr>
                <w:noProof/>
                <w:webHidden/>
              </w:rPr>
            </w:r>
            <w:r w:rsidR="007B5830">
              <w:rPr>
                <w:noProof/>
                <w:webHidden/>
              </w:rPr>
              <w:fldChar w:fldCharType="separate"/>
            </w:r>
            <w:r w:rsidR="007B5830">
              <w:rPr>
                <w:noProof/>
                <w:webHidden/>
              </w:rPr>
              <w:t>13</w:t>
            </w:r>
            <w:r w:rsidR="007B5830">
              <w:rPr>
                <w:noProof/>
                <w:webHidden/>
              </w:rPr>
              <w:fldChar w:fldCharType="end"/>
            </w:r>
          </w:hyperlink>
        </w:p>
        <w:p w:rsidR="007B5830" w:rsidRDefault="00F83D2C">
          <w:pPr>
            <w:pStyle w:val="TOC1"/>
            <w:tabs>
              <w:tab w:val="right" w:leader="dot" w:pos="9016"/>
            </w:tabs>
            <w:rPr>
              <w:rFonts w:eastAsiaTheme="minorEastAsia"/>
              <w:noProof/>
            </w:rPr>
          </w:pPr>
          <w:hyperlink w:anchor="_Toc476678736" w:history="1">
            <w:r w:rsidR="007B5830" w:rsidRPr="00BC788F">
              <w:rPr>
                <w:rStyle w:val="Hyperlink"/>
                <w:rFonts w:ascii="Times New Roman" w:hAnsi="Times New Roman" w:cs="Times New Roman"/>
                <w:b/>
                <w:bCs/>
                <w:noProof/>
              </w:rPr>
              <w:t>Chapter IV | Requirement Specification</w:t>
            </w:r>
            <w:r w:rsidR="007B5830">
              <w:rPr>
                <w:noProof/>
                <w:webHidden/>
              </w:rPr>
              <w:tab/>
            </w:r>
            <w:r w:rsidR="007B5830">
              <w:rPr>
                <w:noProof/>
                <w:webHidden/>
              </w:rPr>
              <w:fldChar w:fldCharType="begin"/>
            </w:r>
            <w:r w:rsidR="007B5830">
              <w:rPr>
                <w:noProof/>
                <w:webHidden/>
              </w:rPr>
              <w:instrText xml:space="preserve"> PAGEREF _Toc476678736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7" w:history="1">
            <w:r w:rsidR="007B5830" w:rsidRPr="00BC788F">
              <w:rPr>
                <w:rStyle w:val="Hyperlink"/>
                <w:rFonts w:ascii="Times New Roman" w:hAnsi="Times New Roman" w:cs="Times New Roman"/>
                <w:noProof/>
              </w:rPr>
              <w:t>4.1</w:t>
            </w:r>
            <w:r w:rsidR="007B5830">
              <w:rPr>
                <w:rFonts w:eastAsiaTheme="minorEastAsia"/>
                <w:noProof/>
              </w:rPr>
              <w:tab/>
            </w:r>
            <w:r w:rsidR="007B5830" w:rsidRPr="00BC788F">
              <w:rPr>
                <w:rStyle w:val="Hyperlink"/>
                <w:rFonts w:ascii="Times New Roman" w:hAnsi="Times New Roman" w:cs="Times New Roman"/>
                <w:noProof/>
              </w:rPr>
              <w:t>Use case diagram</w:t>
            </w:r>
            <w:r w:rsidR="007B5830">
              <w:rPr>
                <w:noProof/>
                <w:webHidden/>
              </w:rPr>
              <w:tab/>
            </w:r>
            <w:r w:rsidR="007B5830">
              <w:rPr>
                <w:noProof/>
                <w:webHidden/>
              </w:rPr>
              <w:fldChar w:fldCharType="begin"/>
            </w:r>
            <w:r w:rsidR="007B5830">
              <w:rPr>
                <w:noProof/>
                <w:webHidden/>
              </w:rPr>
              <w:instrText xml:space="preserve"> PAGEREF _Toc476678737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F83D2C">
          <w:pPr>
            <w:pStyle w:val="TOC2"/>
            <w:tabs>
              <w:tab w:val="left" w:pos="880"/>
              <w:tab w:val="right" w:leader="dot" w:pos="9016"/>
            </w:tabs>
            <w:rPr>
              <w:rFonts w:eastAsiaTheme="minorEastAsia"/>
              <w:noProof/>
            </w:rPr>
          </w:pPr>
          <w:hyperlink w:anchor="_Toc476678738" w:history="1">
            <w:r w:rsidR="007B5830" w:rsidRPr="00BC788F">
              <w:rPr>
                <w:rStyle w:val="Hyperlink"/>
                <w:rFonts w:ascii="Times New Roman" w:hAnsi="Times New Roman" w:cs="Times New Roman"/>
                <w:b/>
                <w:bCs/>
                <w:noProof/>
              </w:rPr>
              <w:t>4.2</w:t>
            </w:r>
            <w:r w:rsidR="007B5830">
              <w:rPr>
                <w:rFonts w:eastAsiaTheme="minorEastAsia"/>
                <w:noProof/>
              </w:rPr>
              <w:tab/>
            </w:r>
            <w:r w:rsidR="007B5830" w:rsidRPr="00BC788F">
              <w:rPr>
                <w:rStyle w:val="Hyperlink"/>
                <w:rFonts w:ascii="Times New Roman" w:hAnsi="Times New Roman" w:cs="Times New Roman"/>
                <w:b/>
                <w:bCs/>
                <w:noProof/>
              </w:rPr>
              <w:t>Use case description</w:t>
            </w:r>
            <w:r w:rsidR="007B5830">
              <w:rPr>
                <w:noProof/>
                <w:webHidden/>
              </w:rPr>
              <w:tab/>
            </w:r>
            <w:r w:rsidR="007B5830">
              <w:rPr>
                <w:noProof/>
                <w:webHidden/>
              </w:rPr>
              <w:fldChar w:fldCharType="begin"/>
            </w:r>
            <w:r w:rsidR="007B5830">
              <w:rPr>
                <w:noProof/>
                <w:webHidden/>
              </w:rPr>
              <w:instrText xml:space="preserve"> PAGEREF _Toc476678738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F83D2C">
          <w:pPr>
            <w:pStyle w:val="TOC3"/>
            <w:tabs>
              <w:tab w:val="right" w:leader="dot" w:pos="9016"/>
            </w:tabs>
            <w:rPr>
              <w:noProof/>
            </w:rPr>
          </w:pPr>
          <w:hyperlink w:anchor="_Toc476678739" w:history="1">
            <w:r w:rsidR="007B5830" w:rsidRPr="00BC788F">
              <w:rPr>
                <w:rStyle w:val="Hyperlink"/>
                <w:rFonts w:ascii="Times New Roman" w:hAnsi="Times New Roman" w:cs="Times New Roman"/>
                <w:noProof/>
              </w:rPr>
              <w:t>UC-01</w:t>
            </w:r>
            <w:r w:rsidR="007B5830">
              <w:rPr>
                <w:noProof/>
                <w:webHidden/>
              </w:rPr>
              <w:tab/>
            </w:r>
            <w:r w:rsidR="007B5830">
              <w:rPr>
                <w:noProof/>
                <w:webHidden/>
              </w:rPr>
              <w:fldChar w:fldCharType="begin"/>
            </w:r>
            <w:r w:rsidR="007B5830">
              <w:rPr>
                <w:noProof/>
                <w:webHidden/>
              </w:rPr>
              <w:instrText xml:space="preserve"> PAGEREF _Toc476678739 \h </w:instrText>
            </w:r>
            <w:r w:rsidR="007B5830">
              <w:rPr>
                <w:noProof/>
                <w:webHidden/>
              </w:rPr>
            </w:r>
            <w:r w:rsidR="007B5830">
              <w:rPr>
                <w:noProof/>
                <w:webHidden/>
              </w:rPr>
              <w:fldChar w:fldCharType="separate"/>
            </w:r>
            <w:r w:rsidR="007B5830">
              <w:rPr>
                <w:noProof/>
                <w:webHidden/>
              </w:rPr>
              <w:t>22</w:t>
            </w:r>
            <w:r w:rsidR="007B5830">
              <w:rPr>
                <w:noProof/>
                <w:webHidden/>
              </w:rPr>
              <w:fldChar w:fldCharType="end"/>
            </w:r>
          </w:hyperlink>
        </w:p>
        <w:p w:rsidR="007B5830" w:rsidRDefault="00F83D2C">
          <w:pPr>
            <w:pStyle w:val="TOC3"/>
            <w:tabs>
              <w:tab w:val="right" w:leader="dot" w:pos="9016"/>
            </w:tabs>
            <w:rPr>
              <w:noProof/>
            </w:rPr>
          </w:pPr>
          <w:hyperlink w:anchor="_Toc476678740" w:history="1">
            <w:r w:rsidR="007B5830" w:rsidRPr="00BC788F">
              <w:rPr>
                <w:rStyle w:val="Hyperlink"/>
                <w:rFonts w:ascii="Times New Roman" w:hAnsi="Times New Roman" w:cs="Times New Roman"/>
                <w:noProof/>
              </w:rPr>
              <w:t>UC-02</w:t>
            </w:r>
            <w:r w:rsidR="007B5830">
              <w:rPr>
                <w:noProof/>
                <w:webHidden/>
              </w:rPr>
              <w:tab/>
            </w:r>
            <w:r w:rsidR="007B5830">
              <w:rPr>
                <w:noProof/>
                <w:webHidden/>
              </w:rPr>
              <w:fldChar w:fldCharType="begin"/>
            </w:r>
            <w:r w:rsidR="007B5830">
              <w:rPr>
                <w:noProof/>
                <w:webHidden/>
              </w:rPr>
              <w:instrText xml:space="preserve"> PAGEREF _Toc476678740 \h </w:instrText>
            </w:r>
            <w:r w:rsidR="007B5830">
              <w:rPr>
                <w:noProof/>
                <w:webHidden/>
              </w:rPr>
            </w:r>
            <w:r w:rsidR="007B5830">
              <w:rPr>
                <w:noProof/>
                <w:webHidden/>
              </w:rPr>
              <w:fldChar w:fldCharType="separate"/>
            </w:r>
            <w:r w:rsidR="007B5830">
              <w:rPr>
                <w:noProof/>
                <w:webHidden/>
              </w:rPr>
              <w:t>24</w:t>
            </w:r>
            <w:r w:rsidR="007B5830">
              <w:rPr>
                <w:noProof/>
                <w:webHidden/>
              </w:rPr>
              <w:fldChar w:fldCharType="end"/>
            </w:r>
          </w:hyperlink>
        </w:p>
        <w:p w:rsidR="007B5830" w:rsidRDefault="00F83D2C">
          <w:pPr>
            <w:pStyle w:val="TOC3"/>
            <w:tabs>
              <w:tab w:val="right" w:leader="dot" w:pos="9016"/>
            </w:tabs>
            <w:rPr>
              <w:noProof/>
            </w:rPr>
          </w:pPr>
          <w:hyperlink w:anchor="_Toc476678741" w:history="1">
            <w:r w:rsidR="007B5830" w:rsidRPr="00BC788F">
              <w:rPr>
                <w:rStyle w:val="Hyperlink"/>
                <w:rFonts w:ascii="Times New Roman" w:hAnsi="Times New Roman" w:cs="Times New Roman"/>
                <w:noProof/>
              </w:rPr>
              <w:t>UC-03</w:t>
            </w:r>
            <w:r w:rsidR="007B5830">
              <w:rPr>
                <w:noProof/>
                <w:webHidden/>
              </w:rPr>
              <w:tab/>
            </w:r>
            <w:r w:rsidR="007B5830">
              <w:rPr>
                <w:noProof/>
                <w:webHidden/>
              </w:rPr>
              <w:fldChar w:fldCharType="begin"/>
            </w:r>
            <w:r w:rsidR="007B5830">
              <w:rPr>
                <w:noProof/>
                <w:webHidden/>
              </w:rPr>
              <w:instrText xml:space="preserve"> PAGEREF _Toc476678741 \h </w:instrText>
            </w:r>
            <w:r w:rsidR="007B5830">
              <w:rPr>
                <w:noProof/>
                <w:webHidden/>
              </w:rPr>
            </w:r>
            <w:r w:rsidR="007B5830">
              <w:rPr>
                <w:noProof/>
                <w:webHidden/>
              </w:rPr>
              <w:fldChar w:fldCharType="separate"/>
            </w:r>
            <w:r w:rsidR="007B5830">
              <w:rPr>
                <w:noProof/>
                <w:webHidden/>
              </w:rPr>
              <w:t>26</w:t>
            </w:r>
            <w:r w:rsidR="007B5830">
              <w:rPr>
                <w:noProof/>
                <w:webHidden/>
              </w:rPr>
              <w:fldChar w:fldCharType="end"/>
            </w:r>
          </w:hyperlink>
        </w:p>
        <w:p w:rsidR="007B5830" w:rsidRDefault="00F83D2C">
          <w:pPr>
            <w:pStyle w:val="TOC3"/>
            <w:tabs>
              <w:tab w:val="right" w:leader="dot" w:pos="9016"/>
            </w:tabs>
            <w:rPr>
              <w:noProof/>
            </w:rPr>
          </w:pPr>
          <w:hyperlink w:anchor="_Toc476678742" w:history="1">
            <w:r w:rsidR="007B5830" w:rsidRPr="00BC788F">
              <w:rPr>
                <w:rStyle w:val="Hyperlink"/>
                <w:rFonts w:ascii="Times New Roman" w:hAnsi="Times New Roman" w:cs="Times New Roman"/>
                <w:noProof/>
              </w:rPr>
              <w:t>UC-04</w:t>
            </w:r>
            <w:r w:rsidR="007B5830">
              <w:rPr>
                <w:noProof/>
                <w:webHidden/>
              </w:rPr>
              <w:tab/>
            </w:r>
            <w:r w:rsidR="007B5830">
              <w:rPr>
                <w:noProof/>
                <w:webHidden/>
              </w:rPr>
              <w:fldChar w:fldCharType="begin"/>
            </w:r>
            <w:r w:rsidR="007B5830">
              <w:rPr>
                <w:noProof/>
                <w:webHidden/>
              </w:rPr>
              <w:instrText xml:space="preserve"> PAGEREF _Toc476678742 \h </w:instrText>
            </w:r>
            <w:r w:rsidR="007B5830">
              <w:rPr>
                <w:noProof/>
                <w:webHidden/>
              </w:rPr>
            </w:r>
            <w:r w:rsidR="007B5830">
              <w:rPr>
                <w:noProof/>
                <w:webHidden/>
              </w:rPr>
              <w:fldChar w:fldCharType="separate"/>
            </w:r>
            <w:r w:rsidR="007B5830">
              <w:rPr>
                <w:noProof/>
                <w:webHidden/>
              </w:rPr>
              <w:t>27</w:t>
            </w:r>
            <w:r w:rsidR="007B5830">
              <w:rPr>
                <w:noProof/>
                <w:webHidden/>
              </w:rPr>
              <w:fldChar w:fldCharType="end"/>
            </w:r>
          </w:hyperlink>
        </w:p>
        <w:p w:rsidR="007B5830" w:rsidRDefault="00F83D2C">
          <w:pPr>
            <w:pStyle w:val="TOC3"/>
            <w:tabs>
              <w:tab w:val="right" w:leader="dot" w:pos="9016"/>
            </w:tabs>
            <w:rPr>
              <w:noProof/>
            </w:rPr>
          </w:pPr>
          <w:hyperlink w:anchor="_Toc476678743" w:history="1">
            <w:r w:rsidR="007B5830" w:rsidRPr="00BC788F">
              <w:rPr>
                <w:rStyle w:val="Hyperlink"/>
                <w:rFonts w:ascii="Times New Roman" w:hAnsi="Times New Roman" w:cs="Times New Roman"/>
                <w:noProof/>
              </w:rPr>
              <w:t>UC-05</w:t>
            </w:r>
            <w:r w:rsidR="007B5830">
              <w:rPr>
                <w:noProof/>
                <w:webHidden/>
              </w:rPr>
              <w:tab/>
            </w:r>
            <w:r w:rsidR="007B5830">
              <w:rPr>
                <w:noProof/>
                <w:webHidden/>
              </w:rPr>
              <w:fldChar w:fldCharType="begin"/>
            </w:r>
            <w:r w:rsidR="007B5830">
              <w:rPr>
                <w:noProof/>
                <w:webHidden/>
              </w:rPr>
              <w:instrText xml:space="preserve"> PAGEREF _Toc476678743 \h </w:instrText>
            </w:r>
            <w:r w:rsidR="007B5830">
              <w:rPr>
                <w:noProof/>
                <w:webHidden/>
              </w:rPr>
            </w:r>
            <w:r w:rsidR="007B5830">
              <w:rPr>
                <w:noProof/>
                <w:webHidden/>
              </w:rPr>
              <w:fldChar w:fldCharType="separate"/>
            </w:r>
            <w:r w:rsidR="007B5830">
              <w:rPr>
                <w:noProof/>
                <w:webHidden/>
              </w:rPr>
              <w:t>28</w:t>
            </w:r>
            <w:r w:rsidR="007B5830">
              <w:rPr>
                <w:noProof/>
                <w:webHidden/>
              </w:rPr>
              <w:fldChar w:fldCharType="end"/>
            </w:r>
          </w:hyperlink>
        </w:p>
        <w:p w:rsidR="007B5830" w:rsidRDefault="00F83D2C">
          <w:pPr>
            <w:pStyle w:val="TOC3"/>
            <w:tabs>
              <w:tab w:val="right" w:leader="dot" w:pos="9016"/>
            </w:tabs>
            <w:rPr>
              <w:noProof/>
            </w:rPr>
          </w:pPr>
          <w:hyperlink w:anchor="_Toc476678744" w:history="1">
            <w:r w:rsidR="007B5830" w:rsidRPr="00BC788F">
              <w:rPr>
                <w:rStyle w:val="Hyperlink"/>
                <w:rFonts w:ascii="Times New Roman" w:hAnsi="Times New Roman" w:cs="Times New Roman"/>
                <w:noProof/>
              </w:rPr>
              <w:t>UC-06</w:t>
            </w:r>
            <w:r w:rsidR="007B5830">
              <w:rPr>
                <w:noProof/>
                <w:webHidden/>
              </w:rPr>
              <w:tab/>
            </w:r>
            <w:r w:rsidR="007B5830">
              <w:rPr>
                <w:noProof/>
                <w:webHidden/>
              </w:rPr>
              <w:fldChar w:fldCharType="begin"/>
            </w:r>
            <w:r w:rsidR="007B5830">
              <w:rPr>
                <w:noProof/>
                <w:webHidden/>
              </w:rPr>
              <w:instrText xml:space="preserve"> PAGEREF _Toc476678744 \h </w:instrText>
            </w:r>
            <w:r w:rsidR="007B5830">
              <w:rPr>
                <w:noProof/>
                <w:webHidden/>
              </w:rPr>
            </w:r>
            <w:r w:rsidR="007B5830">
              <w:rPr>
                <w:noProof/>
                <w:webHidden/>
              </w:rPr>
              <w:fldChar w:fldCharType="separate"/>
            </w:r>
            <w:r w:rsidR="007B5830">
              <w:rPr>
                <w:noProof/>
                <w:webHidden/>
              </w:rPr>
              <w:t>29</w:t>
            </w:r>
            <w:r w:rsidR="007B5830">
              <w:rPr>
                <w:noProof/>
                <w:webHidden/>
              </w:rPr>
              <w:fldChar w:fldCharType="end"/>
            </w:r>
          </w:hyperlink>
        </w:p>
        <w:p w:rsidR="007B5830" w:rsidRDefault="00F83D2C">
          <w:pPr>
            <w:pStyle w:val="TOC3"/>
            <w:tabs>
              <w:tab w:val="right" w:leader="dot" w:pos="9016"/>
            </w:tabs>
            <w:rPr>
              <w:noProof/>
            </w:rPr>
          </w:pPr>
          <w:hyperlink w:anchor="_Toc476678745" w:history="1">
            <w:r w:rsidR="007B5830" w:rsidRPr="00BC788F">
              <w:rPr>
                <w:rStyle w:val="Hyperlink"/>
                <w:rFonts w:ascii="Times New Roman" w:hAnsi="Times New Roman" w:cs="Times New Roman"/>
                <w:noProof/>
              </w:rPr>
              <w:t>UC-07</w:t>
            </w:r>
            <w:r w:rsidR="007B5830">
              <w:rPr>
                <w:noProof/>
                <w:webHidden/>
              </w:rPr>
              <w:tab/>
            </w:r>
            <w:r w:rsidR="007B5830">
              <w:rPr>
                <w:noProof/>
                <w:webHidden/>
              </w:rPr>
              <w:fldChar w:fldCharType="begin"/>
            </w:r>
            <w:r w:rsidR="007B5830">
              <w:rPr>
                <w:noProof/>
                <w:webHidden/>
              </w:rPr>
              <w:instrText xml:space="preserve"> PAGEREF _Toc476678745 \h </w:instrText>
            </w:r>
            <w:r w:rsidR="007B5830">
              <w:rPr>
                <w:noProof/>
                <w:webHidden/>
              </w:rPr>
            </w:r>
            <w:r w:rsidR="007B5830">
              <w:rPr>
                <w:noProof/>
                <w:webHidden/>
              </w:rPr>
              <w:fldChar w:fldCharType="separate"/>
            </w:r>
            <w:r w:rsidR="007B5830">
              <w:rPr>
                <w:noProof/>
                <w:webHidden/>
              </w:rPr>
              <w:t>30</w:t>
            </w:r>
            <w:r w:rsidR="007B5830">
              <w:rPr>
                <w:noProof/>
                <w:webHidden/>
              </w:rPr>
              <w:fldChar w:fldCharType="end"/>
            </w:r>
          </w:hyperlink>
        </w:p>
        <w:p w:rsidR="007B5830" w:rsidRDefault="00F83D2C">
          <w:pPr>
            <w:pStyle w:val="TOC3"/>
            <w:tabs>
              <w:tab w:val="right" w:leader="dot" w:pos="9016"/>
            </w:tabs>
            <w:rPr>
              <w:noProof/>
            </w:rPr>
          </w:pPr>
          <w:hyperlink w:anchor="_Toc476678746" w:history="1">
            <w:r w:rsidR="007B5830" w:rsidRPr="00BC788F">
              <w:rPr>
                <w:rStyle w:val="Hyperlink"/>
                <w:rFonts w:ascii="Times New Roman" w:hAnsi="Times New Roman" w:cs="Times New Roman"/>
                <w:noProof/>
              </w:rPr>
              <w:t>UC-08</w:t>
            </w:r>
            <w:r w:rsidR="007B5830">
              <w:rPr>
                <w:noProof/>
                <w:webHidden/>
              </w:rPr>
              <w:tab/>
            </w:r>
            <w:r w:rsidR="007B5830">
              <w:rPr>
                <w:noProof/>
                <w:webHidden/>
              </w:rPr>
              <w:fldChar w:fldCharType="begin"/>
            </w:r>
            <w:r w:rsidR="007B5830">
              <w:rPr>
                <w:noProof/>
                <w:webHidden/>
              </w:rPr>
              <w:instrText xml:space="preserve"> PAGEREF _Toc476678746 \h </w:instrText>
            </w:r>
            <w:r w:rsidR="007B5830">
              <w:rPr>
                <w:noProof/>
                <w:webHidden/>
              </w:rPr>
            </w:r>
            <w:r w:rsidR="007B5830">
              <w:rPr>
                <w:noProof/>
                <w:webHidden/>
              </w:rPr>
              <w:fldChar w:fldCharType="separate"/>
            </w:r>
            <w:r w:rsidR="007B5830">
              <w:rPr>
                <w:noProof/>
                <w:webHidden/>
              </w:rPr>
              <w:t>31</w:t>
            </w:r>
            <w:r w:rsidR="007B5830">
              <w:rPr>
                <w:noProof/>
                <w:webHidden/>
              </w:rPr>
              <w:fldChar w:fldCharType="end"/>
            </w:r>
          </w:hyperlink>
        </w:p>
        <w:p w:rsidR="007B5830" w:rsidRDefault="00F83D2C">
          <w:pPr>
            <w:pStyle w:val="TOC3"/>
            <w:tabs>
              <w:tab w:val="right" w:leader="dot" w:pos="9016"/>
            </w:tabs>
            <w:rPr>
              <w:noProof/>
            </w:rPr>
          </w:pPr>
          <w:hyperlink w:anchor="_Toc476678747" w:history="1">
            <w:r w:rsidR="007B5830" w:rsidRPr="00BC788F">
              <w:rPr>
                <w:rStyle w:val="Hyperlink"/>
                <w:rFonts w:ascii="Times New Roman" w:hAnsi="Times New Roman" w:cs="Times New Roman"/>
                <w:noProof/>
              </w:rPr>
              <w:t>UC-09</w:t>
            </w:r>
            <w:r w:rsidR="007B5830">
              <w:rPr>
                <w:noProof/>
                <w:webHidden/>
              </w:rPr>
              <w:tab/>
            </w:r>
            <w:r w:rsidR="007B5830">
              <w:rPr>
                <w:noProof/>
                <w:webHidden/>
              </w:rPr>
              <w:fldChar w:fldCharType="begin"/>
            </w:r>
            <w:r w:rsidR="007B5830">
              <w:rPr>
                <w:noProof/>
                <w:webHidden/>
              </w:rPr>
              <w:instrText xml:space="preserve"> PAGEREF _Toc476678747 \h </w:instrText>
            </w:r>
            <w:r w:rsidR="007B5830">
              <w:rPr>
                <w:noProof/>
                <w:webHidden/>
              </w:rPr>
            </w:r>
            <w:r w:rsidR="007B5830">
              <w:rPr>
                <w:noProof/>
                <w:webHidden/>
              </w:rPr>
              <w:fldChar w:fldCharType="separate"/>
            </w:r>
            <w:r w:rsidR="007B5830">
              <w:rPr>
                <w:noProof/>
                <w:webHidden/>
              </w:rPr>
              <w:t>32</w:t>
            </w:r>
            <w:r w:rsidR="007B5830">
              <w:rPr>
                <w:noProof/>
                <w:webHidden/>
              </w:rPr>
              <w:fldChar w:fldCharType="end"/>
            </w:r>
          </w:hyperlink>
        </w:p>
        <w:p w:rsidR="007B5830" w:rsidRDefault="00F83D2C">
          <w:pPr>
            <w:pStyle w:val="TOC3"/>
            <w:tabs>
              <w:tab w:val="right" w:leader="dot" w:pos="9016"/>
            </w:tabs>
            <w:rPr>
              <w:noProof/>
            </w:rPr>
          </w:pPr>
          <w:hyperlink w:anchor="_Toc476678748" w:history="1">
            <w:r w:rsidR="007B5830" w:rsidRPr="00BC788F">
              <w:rPr>
                <w:rStyle w:val="Hyperlink"/>
                <w:rFonts w:ascii="Times New Roman" w:hAnsi="Times New Roman" w:cs="Times New Roman"/>
                <w:noProof/>
              </w:rPr>
              <w:t>UC-10</w:t>
            </w:r>
            <w:r w:rsidR="007B5830">
              <w:rPr>
                <w:noProof/>
                <w:webHidden/>
              </w:rPr>
              <w:tab/>
            </w:r>
            <w:r w:rsidR="007B5830">
              <w:rPr>
                <w:noProof/>
                <w:webHidden/>
              </w:rPr>
              <w:fldChar w:fldCharType="begin"/>
            </w:r>
            <w:r w:rsidR="007B5830">
              <w:rPr>
                <w:noProof/>
                <w:webHidden/>
              </w:rPr>
              <w:instrText xml:space="preserve"> PAGEREF _Toc476678748 \h </w:instrText>
            </w:r>
            <w:r w:rsidR="007B5830">
              <w:rPr>
                <w:noProof/>
                <w:webHidden/>
              </w:rPr>
            </w:r>
            <w:r w:rsidR="007B5830">
              <w:rPr>
                <w:noProof/>
                <w:webHidden/>
              </w:rPr>
              <w:fldChar w:fldCharType="separate"/>
            </w:r>
            <w:r w:rsidR="007B5830">
              <w:rPr>
                <w:noProof/>
                <w:webHidden/>
              </w:rPr>
              <w:t>33</w:t>
            </w:r>
            <w:r w:rsidR="007B5830">
              <w:rPr>
                <w:noProof/>
                <w:webHidden/>
              </w:rPr>
              <w:fldChar w:fldCharType="end"/>
            </w:r>
          </w:hyperlink>
        </w:p>
        <w:p w:rsidR="007B5830" w:rsidRDefault="00F83D2C">
          <w:pPr>
            <w:pStyle w:val="TOC3"/>
            <w:tabs>
              <w:tab w:val="right" w:leader="dot" w:pos="9016"/>
            </w:tabs>
            <w:rPr>
              <w:noProof/>
            </w:rPr>
          </w:pPr>
          <w:hyperlink w:anchor="_Toc476678749" w:history="1">
            <w:r w:rsidR="007B5830" w:rsidRPr="00BC788F">
              <w:rPr>
                <w:rStyle w:val="Hyperlink"/>
                <w:rFonts w:ascii="Times New Roman" w:hAnsi="Times New Roman" w:cs="Times New Roman"/>
                <w:noProof/>
              </w:rPr>
              <w:t>UC-11</w:t>
            </w:r>
            <w:r w:rsidR="007B5830">
              <w:rPr>
                <w:noProof/>
                <w:webHidden/>
              </w:rPr>
              <w:tab/>
            </w:r>
            <w:r w:rsidR="007B5830">
              <w:rPr>
                <w:noProof/>
                <w:webHidden/>
              </w:rPr>
              <w:fldChar w:fldCharType="begin"/>
            </w:r>
            <w:r w:rsidR="007B5830">
              <w:rPr>
                <w:noProof/>
                <w:webHidden/>
              </w:rPr>
              <w:instrText xml:space="preserve"> PAGEREF _Toc476678749 \h </w:instrText>
            </w:r>
            <w:r w:rsidR="007B5830">
              <w:rPr>
                <w:noProof/>
                <w:webHidden/>
              </w:rPr>
            </w:r>
            <w:r w:rsidR="007B5830">
              <w:rPr>
                <w:noProof/>
                <w:webHidden/>
              </w:rPr>
              <w:fldChar w:fldCharType="separate"/>
            </w:r>
            <w:r w:rsidR="007B5830">
              <w:rPr>
                <w:noProof/>
                <w:webHidden/>
              </w:rPr>
              <w:t>34</w:t>
            </w:r>
            <w:r w:rsidR="007B5830">
              <w:rPr>
                <w:noProof/>
                <w:webHidden/>
              </w:rPr>
              <w:fldChar w:fldCharType="end"/>
            </w:r>
          </w:hyperlink>
        </w:p>
        <w:p w:rsidR="007B5830" w:rsidRDefault="00F83D2C">
          <w:pPr>
            <w:pStyle w:val="TOC3"/>
            <w:tabs>
              <w:tab w:val="right" w:leader="dot" w:pos="9016"/>
            </w:tabs>
            <w:rPr>
              <w:noProof/>
            </w:rPr>
          </w:pPr>
          <w:hyperlink w:anchor="_Toc476678750" w:history="1">
            <w:r w:rsidR="007B5830" w:rsidRPr="00BC788F">
              <w:rPr>
                <w:rStyle w:val="Hyperlink"/>
                <w:rFonts w:ascii="Times New Roman" w:hAnsi="Times New Roman" w:cs="Times New Roman"/>
                <w:noProof/>
              </w:rPr>
              <w:t>UC-12</w:t>
            </w:r>
            <w:r w:rsidR="007B5830">
              <w:rPr>
                <w:noProof/>
                <w:webHidden/>
              </w:rPr>
              <w:tab/>
            </w:r>
            <w:r w:rsidR="007B5830">
              <w:rPr>
                <w:noProof/>
                <w:webHidden/>
              </w:rPr>
              <w:fldChar w:fldCharType="begin"/>
            </w:r>
            <w:r w:rsidR="007B5830">
              <w:rPr>
                <w:noProof/>
                <w:webHidden/>
              </w:rPr>
              <w:instrText xml:space="preserve"> PAGEREF _Toc476678750 \h </w:instrText>
            </w:r>
            <w:r w:rsidR="007B5830">
              <w:rPr>
                <w:noProof/>
                <w:webHidden/>
              </w:rPr>
            </w:r>
            <w:r w:rsidR="007B5830">
              <w:rPr>
                <w:noProof/>
                <w:webHidden/>
              </w:rPr>
              <w:fldChar w:fldCharType="separate"/>
            </w:r>
            <w:r w:rsidR="007B5830">
              <w:rPr>
                <w:noProof/>
                <w:webHidden/>
              </w:rPr>
              <w:t>35</w:t>
            </w:r>
            <w:r w:rsidR="007B5830">
              <w:rPr>
                <w:noProof/>
                <w:webHidden/>
              </w:rPr>
              <w:fldChar w:fldCharType="end"/>
            </w:r>
          </w:hyperlink>
        </w:p>
        <w:p w:rsidR="007B5830" w:rsidRDefault="00F83D2C">
          <w:pPr>
            <w:pStyle w:val="TOC3"/>
            <w:tabs>
              <w:tab w:val="right" w:leader="dot" w:pos="9016"/>
            </w:tabs>
            <w:rPr>
              <w:noProof/>
            </w:rPr>
          </w:pPr>
          <w:hyperlink w:anchor="_Toc476678751" w:history="1">
            <w:r w:rsidR="007B5830" w:rsidRPr="00BC788F">
              <w:rPr>
                <w:rStyle w:val="Hyperlink"/>
                <w:rFonts w:ascii="Times New Roman" w:hAnsi="Times New Roman" w:cs="Times New Roman"/>
                <w:noProof/>
              </w:rPr>
              <w:t>UC-13</w:t>
            </w:r>
            <w:r w:rsidR="007B5830">
              <w:rPr>
                <w:noProof/>
                <w:webHidden/>
              </w:rPr>
              <w:tab/>
            </w:r>
            <w:r w:rsidR="007B5830">
              <w:rPr>
                <w:noProof/>
                <w:webHidden/>
              </w:rPr>
              <w:fldChar w:fldCharType="begin"/>
            </w:r>
            <w:r w:rsidR="007B5830">
              <w:rPr>
                <w:noProof/>
                <w:webHidden/>
              </w:rPr>
              <w:instrText xml:space="preserve"> PAGEREF _Toc476678751 \h </w:instrText>
            </w:r>
            <w:r w:rsidR="007B5830">
              <w:rPr>
                <w:noProof/>
                <w:webHidden/>
              </w:rPr>
            </w:r>
            <w:r w:rsidR="007B5830">
              <w:rPr>
                <w:noProof/>
                <w:webHidden/>
              </w:rPr>
              <w:fldChar w:fldCharType="separate"/>
            </w:r>
            <w:r w:rsidR="007B5830">
              <w:rPr>
                <w:noProof/>
                <w:webHidden/>
              </w:rPr>
              <w:t>36</w:t>
            </w:r>
            <w:r w:rsidR="007B5830">
              <w:rPr>
                <w:noProof/>
                <w:webHidden/>
              </w:rPr>
              <w:fldChar w:fldCharType="end"/>
            </w:r>
          </w:hyperlink>
        </w:p>
        <w:p w:rsidR="007B5830" w:rsidRDefault="00F83D2C">
          <w:pPr>
            <w:pStyle w:val="TOC3"/>
            <w:tabs>
              <w:tab w:val="right" w:leader="dot" w:pos="9016"/>
            </w:tabs>
            <w:rPr>
              <w:noProof/>
            </w:rPr>
          </w:pPr>
          <w:hyperlink w:anchor="_Toc476678752" w:history="1">
            <w:r w:rsidR="007B5830" w:rsidRPr="00BC788F">
              <w:rPr>
                <w:rStyle w:val="Hyperlink"/>
                <w:rFonts w:ascii="Times New Roman" w:hAnsi="Times New Roman" w:cs="Times New Roman"/>
                <w:noProof/>
              </w:rPr>
              <w:t>UC-14</w:t>
            </w:r>
            <w:r w:rsidR="007B5830">
              <w:rPr>
                <w:noProof/>
                <w:webHidden/>
              </w:rPr>
              <w:tab/>
            </w:r>
            <w:r w:rsidR="007B5830">
              <w:rPr>
                <w:noProof/>
                <w:webHidden/>
              </w:rPr>
              <w:fldChar w:fldCharType="begin"/>
            </w:r>
            <w:r w:rsidR="007B5830">
              <w:rPr>
                <w:noProof/>
                <w:webHidden/>
              </w:rPr>
              <w:instrText xml:space="preserve"> PAGEREF _Toc476678752 \h </w:instrText>
            </w:r>
            <w:r w:rsidR="007B5830">
              <w:rPr>
                <w:noProof/>
                <w:webHidden/>
              </w:rPr>
            </w:r>
            <w:r w:rsidR="007B5830">
              <w:rPr>
                <w:noProof/>
                <w:webHidden/>
              </w:rPr>
              <w:fldChar w:fldCharType="separate"/>
            </w:r>
            <w:r w:rsidR="007B5830">
              <w:rPr>
                <w:noProof/>
                <w:webHidden/>
              </w:rPr>
              <w:t>37</w:t>
            </w:r>
            <w:r w:rsidR="007B5830">
              <w:rPr>
                <w:noProof/>
                <w:webHidden/>
              </w:rPr>
              <w:fldChar w:fldCharType="end"/>
            </w:r>
          </w:hyperlink>
        </w:p>
        <w:p w:rsidR="007B5830" w:rsidRDefault="00F83D2C">
          <w:pPr>
            <w:pStyle w:val="TOC3"/>
            <w:tabs>
              <w:tab w:val="right" w:leader="dot" w:pos="9016"/>
            </w:tabs>
            <w:rPr>
              <w:noProof/>
            </w:rPr>
          </w:pPr>
          <w:hyperlink w:anchor="_Toc476678753" w:history="1">
            <w:r w:rsidR="007B5830" w:rsidRPr="00BC788F">
              <w:rPr>
                <w:rStyle w:val="Hyperlink"/>
                <w:rFonts w:ascii="Times New Roman" w:hAnsi="Times New Roman" w:cs="Times New Roman"/>
                <w:noProof/>
              </w:rPr>
              <w:t>UC-15</w:t>
            </w:r>
            <w:r w:rsidR="007B5830">
              <w:rPr>
                <w:noProof/>
                <w:webHidden/>
              </w:rPr>
              <w:tab/>
            </w:r>
            <w:r w:rsidR="007B5830">
              <w:rPr>
                <w:noProof/>
                <w:webHidden/>
              </w:rPr>
              <w:fldChar w:fldCharType="begin"/>
            </w:r>
            <w:r w:rsidR="007B5830">
              <w:rPr>
                <w:noProof/>
                <w:webHidden/>
              </w:rPr>
              <w:instrText xml:space="preserve"> PAGEREF _Toc476678753 \h </w:instrText>
            </w:r>
            <w:r w:rsidR="007B5830">
              <w:rPr>
                <w:noProof/>
                <w:webHidden/>
              </w:rPr>
            </w:r>
            <w:r w:rsidR="007B5830">
              <w:rPr>
                <w:noProof/>
                <w:webHidden/>
              </w:rPr>
              <w:fldChar w:fldCharType="separate"/>
            </w:r>
            <w:r w:rsidR="007B5830">
              <w:rPr>
                <w:noProof/>
                <w:webHidden/>
              </w:rPr>
              <w:t>38</w:t>
            </w:r>
            <w:r w:rsidR="007B5830">
              <w:rPr>
                <w:noProof/>
                <w:webHidden/>
              </w:rPr>
              <w:fldChar w:fldCharType="end"/>
            </w:r>
          </w:hyperlink>
        </w:p>
        <w:p w:rsidR="007B5830" w:rsidRDefault="00F83D2C">
          <w:pPr>
            <w:pStyle w:val="TOC3"/>
            <w:tabs>
              <w:tab w:val="right" w:leader="dot" w:pos="9016"/>
            </w:tabs>
            <w:rPr>
              <w:noProof/>
            </w:rPr>
          </w:pPr>
          <w:hyperlink w:anchor="_Toc476678754" w:history="1">
            <w:r w:rsidR="007B5830" w:rsidRPr="00BC788F">
              <w:rPr>
                <w:rStyle w:val="Hyperlink"/>
                <w:rFonts w:ascii="Times New Roman" w:hAnsi="Times New Roman" w:cs="Times New Roman"/>
                <w:noProof/>
              </w:rPr>
              <w:t>UC-16</w:t>
            </w:r>
            <w:r w:rsidR="007B5830">
              <w:rPr>
                <w:noProof/>
                <w:webHidden/>
              </w:rPr>
              <w:tab/>
            </w:r>
            <w:r w:rsidR="007B5830">
              <w:rPr>
                <w:noProof/>
                <w:webHidden/>
              </w:rPr>
              <w:fldChar w:fldCharType="begin"/>
            </w:r>
            <w:r w:rsidR="007B5830">
              <w:rPr>
                <w:noProof/>
                <w:webHidden/>
              </w:rPr>
              <w:instrText xml:space="preserve"> PAGEREF _Toc476678754 \h </w:instrText>
            </w:r>
            <w:r w:rsidR="007B5830">
              <w:rPr>
                <w:noProof/>
                <w:webHidden/>
              </w:rPr>
            </w:r>
            <w:r w:rsidR="007B5830">
              <w:rPr>
                <w:noProof/>
                <w:webHidden/>
              </w:rPr>
              <w:fldChar w:fldCharType="separate"/>
            </w:r>
            <w:r w:rsidR="007B5830">
              <w:rPr>
                <w:noProof/>
                <w:webHidden/>
              </w:rPr>
              <w:t>39</w:t>
            </w:r>
            <w:r w:rsidR="007B5830">
              <w:rPr>
                <w:noProof/>
                <w:webHidden/>
              </w:rPr>
              <w:fldChar w:fldCharType="end"/>
            </w:r>
          </w:hyperlink>
        </w:p>
        <w:p w:rsidR="007B5830" w:rsidRDefault="00F83D2C">
          <w:pPr>
            <w:pStyle w:val="TOC3"/>
            <w:tabs>
              <w:tab w:val="right" w:leader="dot" w:pos="9016"/>
            </w:tabs>
            <w:rPr>
              <w:noProof/>
            </w:rPr>
          </w:pPr>
          <w:hyperlink w:anchor="_Toc476678755" w:history="1">
            <w:r w:rsidR="007B5830" w:rsidRPr="00BC788F">
              <w:rPr>
                <w:rStyle w:val="Hyperlink"/>
                <w:rFonts w:ascii="Times New Roman" w:hAnsi="Times New Roman" w:cs="Times New Roman"/>
                <w:noProof/>
              </w:rPr>
              <w:t>UC-17</w:t>
            </w:r>
            <w:r w:rsidR="007B5830">
              <w:rPr>
                <w:noProof/>
                <w:webHidden/>
              </w:rPr>
              <w:tab/>
            </w:r>
            <w:r w:rsidR="007B5830">
              <w:rPr>
                <w:noProof/>
                <w:webHidden/>
              </w:rPr>
              <w:fldChar w:fldCharType="begin"/>
            </w:r>
            <w:r w:rsidR="007B5830">
              <w:rPr>
                <w:noProof/>
                <w:webHidden/>
              </w:rPr>
              <w:instrText xml:space="preserve"> PAGEREF _Toc476678755 \h </w:instrText>
            </w:r>
            <w:r w:rsidR="007B5830">
              <w:rPr>
                <w:noProof/>
                <w:webHidden/>
              </w:rPr>
            </w:r>
            <w:r w:rsidR="007B5830">
              <w:rPr>
                <w:noProof/>
                <w:webHidden/>
              </w:rPr>
              <w:fldChar w:fldCharType="separate"/>
            </w:r>
            <w:r w:rsidR="007B5830">
              <w:rPr>
                <w:noProof/>
                <w:webHidden/>
              </w:rPr>
              <w:t>40</w:t>
            </w:r>
            <w:r w:rsidR="007B5830">
              <w:rPr>
                <w:noProof/>
                <w:webHidden/>
              </w:rPr>
              <w:fldChar w:fldCharType="end"/>
            </w:r>
          </w:hyperlink>
        </w:p>
        <w:p w:rsidR="007B5830" w:rsidRDefault="00F83D2C">
          <w:pPr>
            <w:pStyle w:val="TOC3"/>
            <w:tabs>
              <w:tab w:val="right" w:leader="dot" w:pos="9016"/>
            </w:tabs>
            <w:rPr>
              <w:noProof/>
            </w:rPr>
          </w:pPr>
          <w:hyperlink w:anchor="_Toc476678756" w:history="1">
            <w:r w:rsidR="007B5830" w:rsidRPr="00BC788F">
              <w:rPr>
                <w:rStyle w:val="Hyperlink"/>
                <w:rFonts w:ascii="Times New Roman" w:hAnsi="Times New Roman" w:cs="Times New Roman"/>
                <w:noProof/>
              </w:rPr>
              <w:t>UC-18</w:t>
            </w:r>
            <w:r w:rsidR="007B5830">
              <w:rPr>
                <w:noProof/>
                <w:webHidden/>
              </w:rPr>
              <w:tab/>
            </w:r>
            <w:r w:rsidR="007B5830">
              <w:rPr>
                <w:noProof/>
                <w:webHidden/>
              </w:rPr>
              <w:fldChar w:fldCharType="begin"/>
            </w:r>
            <w:r w:rsidR="007B5830">
              <w:rPr>
                <w:noProof/>
                <w:webHidden/>
              </w:rPr>
              <w:instrText xml:space="preserve"> PAGEREF _Toc476678756 \h </w:instrText>
            </w:r>
            <w:r w:rsidR="007B5830">
              <w:rPr>
                <w:noProof/>
                <w:webHidden/>
              </w:rPr>
            </w:r>
            <w:r w:rsidR="007B5830">
              <w:rPr>
                <w:noProof/>
                <w:webHidden/>
              </w:rPr>
              <w:fldChar w:fldCharType="separate"/>
            </w:r>
            <w:r w:rsidR="007B5830">
              <w:rPr>
                <w:noProof/>
                <w:webHidden/>
              </w:rPr>
              <w:t>41</w:t>
            </w:r>
            <w:r w:rsidR="007B5830">
              <w:rPr>
                <w:noProof/>
                <w:webHidden/>
              </w:rPr>
              <w:fldChar w:fldCharType="end"/>
            </w:r>
          </w:hyperlink>
        </w:p>
        <w:p w:rsidR="007B5830" w:rsidRDefault="00F83D2C">
          <w:pPr>
            <w:pStyle w:val="TOC3"/>
            <w:tabs>
              <w:tab w:val="right" w:leader="dot" w:pos="9016"/>
            </w:tabs>
            <w:rPr>
              <w:noProof/>
            </w:rPr>
          </w:pPr>
          <w:hyperlink w:anchor="_Toc476678757" w:history="1">
            <w:r w:rsidR="007B5830" w:rsidRPr="00BC788F">
              <w:rPr>
                <w:rStyle w:val="Hyperlink"/>
                <w:rFonts w:ascii="Times New Roman" w:hAnsi="Times New Roman" w:cs="Times New Roman"/>
                <w:noProof/>
              </w:rPr>
              <w:t>UC-19</w:t>
            </w:r>
            <w:r w:rsidR="007B5830">
              <w:rPr>
                <w:noProof/>
                <w:webHidden/>
              </w:rPr>
              <w:tab/>
            </w:r>
            <w:r w:rsidR="007B5830">
              <w:rPr>
                <w:noProof/>
                <w:webHidden/>
              </w:rPr>
              <w:fldChar w:fldCharType="begin"/>
            </w:r>
            <w:r w:rsidR="007B5830">
              <w:rPr>
                <w:noProof/>
                <w:webHidden/>
              </w:rPr>
              <w:instrText xml:space="preserve"> PAGEREF _Toc476678757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F83D2C">
          <w:pPr>
            <w:pStyle w:val="TOC3"/>
            <w:tabs>
              <w:tab w:val="right" w:leader="dot" w:pos="9016"/>
            </w:tabs>
            <w:rPr>
              <w:noProof/>
            </w:rPr>
          </w:pPr>
          <w:hyperlink w:anchor="_Toc476678758" w:history="1">
            <w:r w:rsidR="007B5830" w:rsidRPr="00BC788F">
              <w:rPr>
                <w:rStyle w:val="Hyperlink"/>
                <w:rFonts w:ascii="Times New Roman" w:hAnsi="Times New Roman" w:cs="Times New Roman"/>
                <w:noProof/>
              </w:rPr>
              <w:t>UC-20</w:t>
            </w:r>
            <w:r w:rsidR="007B5830">
              <w:rPr>
                <w:noProof/>
                <w:webHidden/>
              </w:rPr>
              <w:tab/>
            </w:r>
            <w:r w:rsidR="007B5830">
              <w:rPr>
                <w:noProof/>
                <w:webHidden/>
              </w:rPr>
              <w:fldChar w:fldCharType="begin"/>
            </w:r>
            <w:r w:rsidR="007B5830">
              <w:rPr>
                <w:noProof/>
                <w:webHidden/>
              </w:rPr>
              <w:instrText xml:space="preserve"> PAGEREF _Toc476678758 \h </w:instrText>
            </w:r>
            <w:r w:rsidR="007B5830">
              <w:rPr>
                <w:noProof/>
                <w:webHidden/>
              </w:rPr>
            </w:r>
            <w:r w:rsidR="007B5830">
              <w:rPr>
                <w:noProof/>
                <w:webHidden/>
              </w:rPr>
              <w:fldChar w:fldCharType="separate"/>
            </w:r>
            <w:r w:rsidR="007B5830">
              <w:rPr>
                <w:noProof/>
                <w:webHidden/>
              </w:rPr>
              <w:t>42</w:t>
            </w:r>
            <w:r w:rsidR="007B5830">
              <w:rPr>
                <w:noProof/>
                <w:webHidden/>
              </w:rPr>
              <w:fldChar w:fldCharType="end"/>
            </w:r>
          </w:hyperlink>
        </w:p>
        <w:p w:rsidR="007B5830" w:rsidRDefault="00F83D2C">
          <w:pPr>
            <w:pStyle w:val="TOC3"/>
            <w:tabs>
              <w:tab w:val="right" w:leader="dot" w:pos="9016"/>
            </w:tabs>
            <w:rPr>
              <w:noProof/>
            </w:rPr>
          </w:pPr>
          <w:hyperlink w:anchor="_Toc476678759" w:history="1">
            <w:r w:rsidR="007B5830" w:rsidRPr="00BC788F">
              <w:rPr>
                <w:rStyle w:val="Hyperlink"/>
                <w:rFonts w:ascii="Times New Roman" w:hAnsi="Times New Roman" w:cs="Times New Roman"/>
                <w:noProof/>
              </w:rPr>
              <w:t>UC-21</w:t>
            </w:r>
            <w:r w:rsidR="007B5830">
              <w:rPr>
                <w:noProof/>
                <w:webHidden/>
              </w:rPr>
              <w:tab/>
            </w:r>
            <w:r w:rsidR="007B5830">
              <w:rPr>
                <w:noProof/>
                <w:webHidden/>
              </w:rPr>
              <w:fldChar w:fldCharType="begin"/>
            </w:r>
            <w:r w:rsidR="007B5830">
              <w:rPr>
                <w:noProof/>
                <w:webHidden/>
              </w:rPr>
              <w:instrText xml:space="preserve"> PAGEREF _Toc476678759 \h </w:instrText>
            </w:r>
            <w:r w:rsidR="007B5830">
              <w:rPr>
                <w:noProof/>
                <w:webHidden/>
              </w:rPr>
            </w:r>
            <w:r w:rsidR="007B5830">
              <w:rPr>
                <w:noProof/>
                <w:webHidden/>
              </w:rPr>
              <w:fldChar w:fldCharType="separate"/>
            </w:r>
            <w:r w:rsidR="007B5830">
              <w:rPr>
                <w:noProof/>
                <w:webHidden/>
              </w:rPr>
              <w:t>43</w:t>
            </w:r>
            <w:r w:rsidR="007B5830">
              <w:rPr>
                <w:noProof/>
                <w:webHidden/>
              </w:rPr>
              <w:fldChar w:fldCharType="end"/>
            </w:r>
          </w:hyperlink>
        </w:p>
        <w:p w:rsidR="007B5830" w:rsidRDefault="00F83D2C">
          <w:pPr>
            <w:pStyle w:val="TOC3"/>
            <w:tabs>
              <w:tab w:val="right" w:leader="dot" w:pos="9016"/>
            </w:tabs>
            <w:rPr>
              <w:noProof/>
            </w:rPr>
          </w:pPr>
          <w:hyperlink w:anchor="_Toc476678760" w:history="1">
            <w:r w:rsidR="007B5830" w:rsidRPr="00BC788F">
              <w:rPr>
                <w:rStyle w:val="Hyperlink"/>
                <w:rFonts w:ascii="Times New Roman" w:hAnsi="Times New Roman" w:cs="Times New Roman"/>
                <w:noProof/>
              </w:rPr>
              <w:t>UC-22</w:t>
            </w:r>
            <w:r w:rsidR="007B5830">
              <w:rPr>
                <w:noProof/>
                <w:webHidden/>
              </w:rPr>
              <w:tab/>
            </w:r>
            <w:r w:rsidR="007B5830">
              <w:rPr>
                <w:noProof/>
                <w:webHidden/>
              </w:rPr>
              <w:fldChar w:fldCharType="begin"/>
            </w:r>
            <w:r w:rsidR="007B5830">
              <w:rPr>
                <w:noProof/>
                <w:webHidden/>
              </w:rPr>
              <w:instrText xml:space="preserve"> PAGEREF _Toc476678760 \h </w:instrText>
            </w:r>
            <w:r w:rsidR="007B5830">
              <w:rPr>
                <w:noProof/>
                <w:webHidden/>
              </w:rPr>
            </w:r>
            <w:r w:rsidR="007B5830">
              <w:rPr>
                <w:noProof/>
                <w:webHidden/>
              </w:rPr>
              <w:fldChar w:fldCharType="separate"/>
            </w:r>
            <w:r w:rsidR="007B5830">
              <w:rPr>
                <w:noProof/>
                <w:webHidden/>
              </w:rPr>
              <w:t>44</w:t>
            </w:r>
            <w:r w:rsidR="007B5830">
              <w:rPr>
                <w:noProof/>
                <w:webHidden/>
              </w:rPr>
              <w:fldChar w:fldCharType="end"/>
            </w:r>
          </w:hyperlink>
        </w:p>
        <w:p w:rsidR="00611AF9" w:rsidRPr="007B5830" w:rsidRDefault="00611AF9">
          <w:pPr>
            <w:rPr>
              <w:rFonts w:ascii="Times New Roman" w:hAnsi="Times New Roman" w:cs="Times New Roman"/>
            </w:rPr>
          </w:pPr>
          <w:r w:rsidRPr="007B5830">
            <w:rPr>
              <w:rFonts w:ascii="Times New Roman" w:hAnsi="Times New Roman" w:cs="Times New Roman"/>
              <w:b/>
              <w:bCs/>
              <w:noProof/>
            </w:rPr>
            <w:fldChar w:fldCharType="end"/>
          </w:r>
        </w:p>
      </w:sdtContent>
    </w:sdt>
    <w:p w:rsidR="00357806" w:rsidRPr="007B5830" w:rsidRDefault="00357806" w:rsidP="00BE73BE">
      <w:pPr>
        <w:rPr>
          <w:rFonts w:ascii="Times New Roman" w:hAnsi="Times New Roman" w:cs="Times New Roman"/>
        </w:rPr>
      </w:pPr>
    </w:p>
    <w:p w:rsidR="00357806" w:rsidRPr="007B5830" w:rsidRDefault="00357806">
      <w:pPr>
        <w:rPr>
          <w:rFonts w:ascii="Times New Roman" w:hAnsi="Times New Roman" w:cs="Times New Roman"/>
        </w:rPr>
      </w:pPr>
      <w:r w:rsidRPr="007B5830">
        <w:rPr>
          <w:rFonts w:ascii="Times New Roman" w:hAnsi="Times New Roman" w:cs="Times New Roman"/>
        </w:rPr>
        <w:br w:type="page"/>
      </w:r>
    </w:p>
    <w:p w:rsidR="00DC3B47" w:rsidRPr="00955A0F" w:rsidRDefault="00AD4D39" w:rsidP="00AD4D39">
      <w:pPr>
        <w:pStyle w:val="Heading1"/>
        <w:rPr>
          <w:rFonts w:ascii="Times New Roman" w:hAnsi="Times New Roman" w:cs="Times New Roman"/>
          <w:b/>
          <w:bCs/>
          <w:color w:val="auto"/>
          <w:sz w:val="36"/>
          <w:szCs w:val="36"/>
        </w:rPr>
      </w:pPr>
      <w:bookmarkStart w:id="92" w:name="_Toc476678721"/>
      <w:r w:rsidRPr="00955A0F">
        <w:rPr>
          <w:rFonts w:ascii="Times New Roman" w:hAnsi="Times New Roman" w:cs="Times New Roman"/>
          <w:b/>
          <w:bCs/>
          <w:color w:val="auto"/>
          <w:sz w:val="36"/>
          <w:szCs w:val="36"/>
        </w:rPr>
        <w:lastRenderedPageBreak/>
        <w:t>Chapter I | Introduction</w:t>
      </w:r>
      <w:bookmarkEnd w:id="92"/>
    </w:p>
    <w:p w:rsidR="00FD06F6" w:rsidRPr="00955A0F" w:rsidRDefault="0058305E" w:rsidP="00680D6E">
      <w:pPr>
        <w:pStyle w:val="Heading2"/>
        <w:numPr>
          <w:ilvl w:val="0"/>
          <w:numId w:val="2"/>
        </w:numPr>
        <w:rPr>
          <w:rFonts w:ascii="Times New Roman" w:hAnsi="Times New Roman" w:cs="Times New Roman"/>
          <w:b/>
          <w:bCs/>
          <w:color w:val="auto"/>
          <w:sz w:val="32"/>
          <w:szCs w:val="32"/>
        </w:rPr>
      </w:pPr>
      <w:bookmarkStart w:id="93" w:name="_Toc476678722"/>
      <w:r w:rsidRPr="00955A0F">
        <w:rPr>
          <w:rFonts w:ascii="Times New Roman" w:hAnsi="Times New Roman" w:cs="Times New Roman"/>
          <w:b/>
          <w:bCs/>
          <w:color w:val="auto"/>
          <w:sz w:val="32"/>
          <w:szCs w:val="32"/>
        </w:rPr>
        <w:t>P</w:t>
      </w:r>
      <w:r w:rsidR="006F7B51" w:rsidRPr="00955A0F">
        <w:rPr>
          <w:rFonts w:ascii="Times New Roman" w:hAnsi="Times New Roman" w:cs="Times New Roman"/>
          <w:b/>
          <w:bCs/>
          <w:color w:val="auto"/>
          <w:sz w:val="32"/>
          <w:szCs w:val="32"/>
        </w:rPr>
        <w:t>urpose</w:t>
      </w:r>
      <w:bookmarkEnd w:id="93"/>
    </w:p>
    <w:p w:rsidR="00FD06F6" w:rsidRPr="007B5830" w:rsidRDefault="00FD06F6" w:rsidP="002A4D70">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 xml:space="preserve">The purpose of </w:t>
      </w:r>
      <w:r w:rsidR="00BC6017" w:rsidRPr="007B5830">
        <w:rPr>
          <w:rFonts w:ascii="Times New Roman" w:hAnsi="Times New Roman" w:cs="Times New Roman"/>
          <w:sz w:val="24"/>
          <w:szCs w:val="24"/>
        </w:rPr>
        <w:t>this</w:t>
      </w:r>
      <w:r w:rsidRPr="007B5830">
        <w:rPr>
          <w:rFonts w:ascii="Times New Roman" w:hAnsi="Times New Roman" w:cs="Times New Roman"/>
          <w:sz w:val="24"/>
          <w:szCs w:val="24"/>
        </w:rPr>
        <w:t xml:space="preserve"> software requirement specification </w:t>
      </w:r>
      <w:r w:rsidR="00BC6017" w:rsidRPr="007B5830">
        <w:rPr>
          <w:rFonts w:ascii="Times New Roman" w:hAnsi="Times New Roman" w:cs="Times New Roman"/>
          <w:sz w:val="24"/>
          <w:szCs w:val="24"/>
        </w:rPr>
        <w:t xml:space="preserve">document </w:t>
      </w:r>
      <w:r w:rsidRPr="007B5830">
        <w:rPr>
          <w:rFonts w:ascii="Times New Roman" w:hAnsi="Times New Roman" w:cs="Times New Roman"/>
          <w:sz w:val="24"/>
          <w:szCs w:val="24"/>
        </w:rPr>
        <w:t xml:space="preserve">(SRS) is to </w:t>
      </w:r>
      <w:r w:rsidR="00EB2BD5" w:rsidRPr="007B5830">
        <w:rPr>
          <w:rFonts w:ascii="Times New Roman" w:hAnsi="Times New Roman" w:cs="Times New Roman"/>
          <w:sz w:val="24"/>
          <w:szCs w:val="24"/>
        </w:rPr>
        <w:t>detail overview</w:t>
      </w:r>
      <w:r w:rsidRPr="007B5830">
        <w:rPr>
          <w:rFonts w:ascii="Times New Roman" w:hAnsi="Times New Roman" w:cs="Times New Roman"/>
          <w:sz w:val="24"/>
          <w:szCs w:val="24"/>
        </w:rPr>
        <w:t xml:space="preserve"> for WIL report management web application. </w:t>
      </w:r>
      <w:r w:rsidR="00BC6017" w:rsidRPr="007B5830">
        <w:rPr>
          <w:rFonts w:ascii="Times New Roman" w:hAnsi="Times New Roman" w:cs="Times New Roman"/>
          <w:sz w:val="24"/>
          <w:szCs w:val="24"/>
        </w:rPr>
        <w:t>The document</w:t>
      </w:r>
      <w:r w:rsidRPr="007B5830">
        <w:rPr>
          <w:rFonts w:ascii="Times New Roman" w:hAnsi="Times New Roman" w:cs="Times New Roman"/>
          <w:sz w:val="24"/>
          <w:szCs w:val="24"/>
        </w:rPr>
        <w:t xml:space="preserve"> describe</w:t>
      </w:r>
      <w:r w:rsidR="00BC6017" w:rsidRPr="007B5830">
        <w:rPr>
          <w:rFonts w:ascii="Times New Roman" w:hAnsi="Times New Roman" w:cs="Times New Roman"/>
          <w:sz w:val="24"/>
          <w:szCs w:val="24"/>
        </w:rPr>
        <w:t xml:space="preserve">s </w:t>
      </w:r>
      <w:r w:rsidRPr="007B5830">
        <w:rPr>
          <w:rFonts w:ascii="Times New Roman" w:hAnsi="Times New Roman" w:cs="Times New Roman"/>
          <w:sz w:val="24"/>
          <w:szCs w:val="24"/>
        </w:rPr>
        <w:t>how an appli</w:t>
      </w:r>
      <w:r w:rsidR="00EB2BD5" w:rsidRPr="007B5830">
        <w:rPr>
          <w:rFonts w:ascii="Times New Roman" w:hAnsi="Times New Roman" w:cs="Times New Roman"/>
          <w:sz w:val="24"/>
          <w:szCs w:val="24"/>
        </w:rPr>
        <w:t>cation w</w:t>
      </w:r>
      <w:r w:rsidR="00BC6017" w:rsidRPr="007B5830">
        <w:rPr>
          <w:rFonts w:ascii="Times New Roman" w:hAnsi="Times New Roman" w:cs="Times New Roman"/>
          <w:sz w:val="24"/>
          <w:szCs w:val="24"/>
        </w:rPr>
        <w:t xml:space="preserve">ill interact with other system and </w:t>
      </w:r>
      <w:r w:rsidR="00EB2BD5" w:rsidRPr="007B5830">
        <w:rPr>
          <w:rFonts w:ascii="Times New Roman" w:hAnsi="Times New Roman" w:cs="Times New Roman"/>
          <w:sz w:val="24"/>
          <w:szCs w:val="24"/>
        </w:rPr>
        <w:t>human</w:t>
      </w:r>
      <w:r w:rsidR="00BC6017" w:rsidRPr="007B5830">
        <w:rPr>
          <w:rFonts w:ascii="Times New Roman" w:hAnsi="Times New Roman" w:cs="Times New Roman"/>
          <w:sz w:val="24"/>
          <w:szCs w:val="24"/>
        </w:rPr>
        <w:t xml:space="preserve">. It is also contain a detail description of functional and non-functional requirement. In other words, it describe what system can do, </w:t>
      </w:r>
      <w:r w:rsidR="009D4B2B" w:rsidRPr="007B5830">
        <w:rPr>
          <w:rFonts w:ascii="Times New Roman" w:hAnsi="Times New Roman" w:cs="Times New Roman"/>
          <w:sz w:val="24"/>
          <w:szCs w:val="24"/>
        </w:rPr>
        <w:t>limitations, type of users,</w:t>
      </w:r>
      <w:r w:rsidR="00C1094F" w:rsidRPr="007B5830">
        <w:rPr>
          <w:rFonts w:ascii="Times New Roman" w:hAnsi="Times New Roman" w:cs="Times New Roman"/>
          <w:sz w:val="24"/>
          <w:szCs w:val="24"/>
        </w:rPr>
        <w:t xml:space="preserve"> parameters, and other requirements which support the development</w:t>
      </w:r>
      <w:r w:rsidRPr="007B5830">
        <w:rPr>
          <w:rFonts w:ascii="Times New Roman" w:hAnsi="Times New Roman" w:cs="Times New Roman"/>
          <w:sz w:val="24"/>
          <w:szCs w:val="24"/>
        </w:rPr>
        <w:t>.</w:t>
      </w:r>
      <w:r w:rsidR="00BC6017" w:rsidRPr="007B5830">
        <w:rPr>
          <w:rFonts w:ascii="Times New Roman" w:hAnsi="Times New Roman" w:cs="Times New Roman"/>
          <w:sz w:val="24"/>
          <w:szCs w:val="24"/>
        </w:rPr>
        <w:t xml:space="preserve"> </w:t>
      </w:r>
      <w:r w:rsidRPr="007B5830">
        <w:rPr>
          <w:rFonts w:ascii="Times New Roman" w:hAnsi="Times New Roman" w:cs="Times New Roman"/>
          <w:sz w:val="24"/>
          <w:szCs w:val="24"/>
        </w:rPr>
        <w:t>The software requirement specification provides developers and users to understand e</w:t>
      </w:r>
      <w:r w:rsidR="00C1094F" w:rsidRPr="007B5830">
        <w:rPr>
          <w:rFonts w:ascii="Times New Roman" w:hAnsi="Times New Roman" w:cs="Times New Roman"/>
          <w:sz w:val="24"/>
          <w:szCs w:val="24"/>
        </w:rPr>
        <w:t>ach other in structure details.</w:t>
      </w:r>
    </w:p>
    <w:p w:rsidR="00FD06F6" w:rsidRPr="007B5830" w:rsidRDefault="00FD06F6" w:rsidP="00FD06F6">
      <w:pPr>
        <w:rPr>
          <w:rFonts w:ascii="Times New Roman" w:hAnsi="Times New Roman" w:cs="Times New Roman"/>
        </w:rPr>
      </w:pPr>
    </w:p>
    <w:p w:rsidR="00AD4D39" w:rsidRPr="00955A0F" w:rsidRDefault="00C1094F" w:rsidP="00680D6E">
      <w:pPr>
        <w:pStyle w:val="Heading2"/>
        <w:numPr>
          <w:ilvl w:val="0"/>
          <w:numId w:val="2"/>
        </w:numPr>
        <w:rPr>
          <w:rFonts w:ascii="Times New Roman" w:hAnsi="Times New Roman" w:cs="Times New Roman"/>
          <w:b/>
          <w:bCs/>
          <w:color w:val="auto"/>
          <w:sz w:val="32"/>
          <w:szCs w:val="32"/>
        </w:rPr>
      </w:pPr>
      <w:bookmarkStart w:id="94" w:name="_Toc476678723"/>
      <w:r w:rsidRPr="00955A0F">
        <w:rPr>
          <w:rFonts w:ascii="Times New Roman" w:hAnsi="Times New Roman" w:cs="Times New Roman"/>
          <w:b/>
          <w:bCs/>
          <w:color w:val="auto"/>
          <w:sz w:val="32"/>
          <w:szCs w:val="32"/>
        </w:rPr>
        <w:t xml:space="preserve">Project </w:t>
      </w:r>
      <w:r w:rsidR="00AD4D39" w:rsidRPr="00955A0F">
        <w:rPr>
          <w:rFonts w:ascii="Times New Roman" w:hAnsi="Times New Roman" w:cs="Times New Roman"/>
          <w:b/>
          <w:bCs/>
          <w:color w:val="auto"/>
          <w:sz w:val="32"/>
          <w:szCs w:val="32"/>
        </w:rPr>
        <w:t>Scope</w:t>
      </w:r>
      <w:bookmarkEnd w:id="94"/>
    </w:p>
    <w:p w:rsidR="00357806" w:rsidRPr="007B5830" w:rsidRDefault="00051516" w:rsidP="00C1094F">
      <w:pPr>
        <w:ind w:left="720"/>
        <w:jc w:val="both"/>
        <w:rPr>
          <w:rFonts w:ascii="Times New Roman" w:hAnsi="Times New Roman" w:cs="Times New Roman"/>
          <w:sz w:val="24"/>
          <w:szCs w:val="24"/>
          <w:cs/>
        </w:rPr>
      </w:pPr>
      <w:r w:rsidRPr="007B5830">
        <w:rPr>
          <w:rFonts w:ascii="Times New Roman" w:hAnsi="Times New Roman" w:cs="Times New Roman"/>
          <w:sz w:val="24"/>
          <w:szCs w:val="24"/>
        </w:rPr>
        <w:tab/>
        <w:t>WIL report management</w:t>
      </w:r>
      <w:r w:rsidR="00CE659A" w:rsidRPr="007B5830">
        <w:rPr>
          <w:rFonts w:ascii="Times New Roman" w:hAnsi="Times New Roman" w:cs="Times New Roman"/>
          <w:sz w:val="24"/>
          <w:szCs w:val="24"/>
        </w:rPr>
        <w:t xml:space="preserve"> system (WRMS)</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is a </w:t>
      </w:r>
      <w:r w:rsidRPr="007B5830">
        <w:rPr>
          <w:rFonts w:ascii="Times New Roman" w:hAnsi="Times New Roman" w:cs="Times New Roman"/>
          <w:sz w:val="24"/>
          <w:szCs w:val="24"/>
        </w:rPr>
        <w:t>web application</w:t>
      </w:r>
      <w:r w:rsidR="006F7B51" w:rsidRPr="007B5830">
        <w:rPr>
          <w:rFonts w:ascii="Times New Roman" w:hAnsi="Times New Roman" w:cs="Times New Roman"/>
          <w:sz w:val="24"/>
          <w:szCs w:val="24"/>
        </w:rPr>
        <w:t xml:space="preserve"> for</w:t>
      </w:r>
      <w:r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manag</w:t>
      </w:r>
      <w:r w:rsidR="007B2BF3" w:rsidRPr="007B5830">
        <w:rPr>
          <w:rFonts w:ascii="Times New Roman" w:hAnsi="Times New Roman" w:cs="Times New Roman"/>
          <w:sz w:val="24"/>
          <w:szCs w:val="24"/>
        </w:rPr>
        <w:t>ing</w:t>
      </w:r>
      <w:r w:rsidR="006F7B51" w:rsidRPr="007B5830">
        <w:rPr>
          <w:rFonts w:ascii="Times New Roman" w:hAnsi="Times New Roman" w:cs="Times New Roman"/>
          <w:sz w:val="24"/>
          <w:szCs w:val="24"/>
        </w:rPr>
        <w:t xml:space="preserve"> tasks</w:t>
      </w:r>
      <w:r w:rsidR="007B2BF3" w:rsidRPr="007B5830">
        <w:rPr>
          <w:rFonts w:ascii="Times New Roman" w:hAnsi="Times New Roman" w:cs="Times New Roman"/>
          <w:sz w:val="24"/>
          <w:szCs w:val="24"/>
        </w:rPr>
        <w:t xml:space="preserve"> of students</w:t>
      </w:r>
      <w:r w:rsidR="006F7B51" w:rsidRPr="007B5830">
        <w:rPr>
          <w:rFonts w:ascii="Times New Roman" w:hAnsi="Times New Roman" w:cs="Times New Roman"/>
          <w:sz w:val="24"/>
          <w:szCs w:val="24"/>
        </w:rPr>
        <w:t>, WIL weekly report, and comments of mentors and supervisors.</w:t>
      </w:r>
      <w:r w:rsidR="007B2BF3" w:rsidRPr="007B5830">
        <w:rPr>
          <w:rFonts w:ascii="Times New Roman" w:hAnsi="Times New Roman" w:cs="Times New Roman"/>
          <w:sz w:val="24"/>
          <w:szCs w:val="24"/>
        </w:rPr>
        <w:t xml:space="preserve"> All users shall receive a real-time notification via the web application and Email.</w:t>
      </w:r>
      <w:r w:rsidR="00CE659A" w:rsidRPr="007B5830">
        <w:rPr>
          <w:rFonts w:ascii="Times New Roman" w:hAnsi="Times New Roman" w:cs="Times New Roman"/>
          <w:sz w:val="24"/>
          <w:szCs w:val="24"/>
        </w:rPr>
        <w:t xml:space="preserve"> </w:t>
      </w:r>
      <w:r w:rsidR="006F7B51" w:rsidRPr="007B5830">
        <w:rPr>
          <w:rFonts w:ascii="Times New Roman" w:hAnsi="Times New Roman" w:cs="Times New Roman"/>
          <w:sz w:val="24"/>
          <w:szCs w:val="24"/>
        </w:rPr>
        <w:t xml:space="preserve"> This application </w:t>
      </w:r>
      <w:r w:rsidR="007B2BF3" w:rsidRPr="007B5830">
        <w:rPr>
          <w:rFonts w:ascii="Times New Roman" w:hAnsi="Times New Roman" w:cs="Times New Roman"/>
          <w:sz w:val="24"/>
          <w:szCs w:val="24"/>
        </w:rPr>
        <w:t xml:space="preserve">was designed to use </w:t>
      </w:r>
      <w:r w:rsidR="00E83F89" w:rsidRPr="007B5830">
        <w:rPr>
          <w:rFonts w:ascii="Times New Roman" w:hAnsi="Times New Roman" w:cs="Times New Roman"/>
          <w:sz w:val="24"/>
          <w:szCs w:val="24"/>
        </w:rPr>
        <w:t>in College of Art, Media, and Technology</w:t>
      </w:r>
      <w:r w:rsidR="006F7B51" w:rsidRPr="007B5830">
        <w:rPr>
          <w:rFonts w:ascii="Times New Roman" w:hAnsi="Times New Roman" w:cs="Times New Roman"/>
          <w:sz w:val="24"/>
          <w:szCs w:val="24"/>
        </w:rPr>
        <w:t>.</w:t>
      </w:r>
      <w:r w:rsidR="00CE659A" w:rsidRPr="007B5830">
        <w:rPr>
          <w:rFonts w:ascii="Times New Roman" w:hAnsi="Times New Roman" w:cs="Times New Roman"/>
          <w:sz w:val="24"/>
          <w:szCs w:val="24"/>
          <w:cs/>
        </w:rPr>
        <w:t xml:space="preserve"> </w:t>
      </w:r>
      <w:r w:rsidR="00CE659A" w:rsidRPr="007B5830">
        <w:rPr>
          <w:rFonts w:ascii="Times New Roman" w:hAnsi="Times New Roman" w:cs="Times New Roman"/>
          <w:sz w:val="24"/>
          <w:szCs w:val="24"/>
        </w:rPr>
        <w:t>WRMS support</w:t>
      </w:r>
      <w:r w:rsidR="004F219A" w:rsidRPr="007B5830">
        <w:rPr>
          <w:rFonts w:ascii="Times New Roman" w:hAnsi="Times New Roman" w:cs="Times New Roman"/>
          <w:sz w:val="24"/>
          <w:szCs w:val="24"/>
        </w:rPr>
        <w:t>s</w:t>
      </w:r>
      <w:r w:rsidR="00CE659A" w:rsidRPr="007B5830">
        <w:rPr>
          <w:rFonts w:ascii="Times New Roman" w:hAnsi="Times New Roman" w:cs="Times New Roman"/>
          <w:sz w:val="24"/>
          <w:szCs w:val="24"/>
        </w:rPr>
        <w:t xml:space="preserve"> </w:t>
      </w:r>
      <w:r w:rsidR="002437B4" w:rsidRPr="007B5830">
        <w:rPr>
          <w:rFonts w:ascii="Times New Roman" w:hAnsi="Times New Roman" w:cs="Times New Roman"/>
          <w:sz w:val="24"/>
          <w:szCs w:val="24"/>
        </w:rPr>
        <w:t>desktop and mobile device on ch</w:t>
      </w:r>
      <w:r w:rsidR="00CE659A" w:rsidRPr="007B5830">
        <w:rPr>
          <w:rFonts w:ascii="Times New Roman" w:hAnsi="Times New Roman" w:cs="Times New Roman"/>
          <w:sz w:val="24"/>
          <w:szCs w:val="24"/>
        </w:rPr>
        <w:t xml:space="preserve">rome, Safari, </w:t>
      </w:r>
      <w:r w:rsidR="004F219A" w:rsidRPr="007B5830">
        <w:rPr>
          <w:rFonts w:ascii="Times New Roman" w:hAnsi="Times New Roman" w:cs="Times New Roman"/>
          <w:sz w:val="24"/>
          <w:szCs w:val="24"/>
        </w:rPr>
        <w:t>and opera</w:t>
      </w:r>
      <w:r w:rsidR="002437B4" w:rsidRPr="007B5830">
        <w:rPr>
          <w:rFonts w:ascii="Times New Roman" w:hAnsi="Times New Roman" w:cs="Times New Roman"/>
          <w:sz w:val="24"/>
          <w:szCs w:val="24"/>
        </w:rPr>
        <w:t>.</w:t>
      </w:r>
    </w:p>
    <w:p w:rsidR="00357806" w:rsidRPr="007B5830" w:rsidRDefault="00357806" w:rsidP="00357806">
      <w:pPr>
        <w:rPr>
          <w:rFonts w:ascii="Times New Roman" w:hAnsi="Times New Roman" w:cs="Times New Roman"/>
        </w:rPr>
      </w:pPr>
    </w:p>
    <w:p w:rsidR="0058305E" w:rsidRPr="00955A0F" w:rsidRDefault="0058305E" w:rsidP="00680D6E">
      <w:pPr>
        <w:pStyle w:val="Heading2"/>
        <w:numPr>
          <w:ilvl w:val="0"/>
          <w:numId w:val="2"/>
        </w:numPr>
        <w:rPr>
          <w:rFonts w:ascii="Times New Roman" w:hAnsi="Times New Roman" w:cs="Times New Roman"/>
          <w:b/>
          <w:bCs/>
          <w:color w:val="auto"/>
          <w:sz w:val="32"/>
          <w:szCs w:val="32"/>
        </w:rPr>
      </w:pPr>
      <w:bookmarkStart w:id="95" w:name="_Toc476678724"/>
      <w:r w:rsidRPr="00955A0F">
        <w:rPr>
          <w:rFonts w:ascii="Times New Roman" w:hAnsi="Times New Roman" w:cs="Times New Roman"/>
          <w:b/>
          <w:bCs/>
          <w:color w:val="auto"/>
          <w:sz w:val="32"/>
          <w:szCs w:val="32"/>
        </w:rPr>
        <w:t>Acronyms and definitions Acronyms</w:t>
      </w:r>
      <w:bookmarkEnd w:id="95"/>
    </w:p>
    <w:p w:rsidR="00FC3896" w:rsidRPr="007B5830" w:rsidRDefault="0058305E" w:rsidP="00FC3896">
      <w:pPr>
        <w:ind w:left="1440"/>
        <w:rPr>
          <w:rFonts w:ascii="Times New Roman" w:hAnsi="Times New Roman" w:cs="Times New Roman"/>
          <w:sz w:val="24"/>
          <w:szCs w:val="24"/>
        </w:rPr>
      </w:pPr>
      <w:r w:rsidRPr="007B5830">
        <w:rPr>
          <w:rFonts w:ascii="Times New Roman" w:hAnsi="Times New Roman" w:cs="Times New Roman"/>
          <w:sz w:val="24"/>
          <w:szCs w:val="24"/>
        </w:rPr>
        <w:t>URS</w:t>
      </w:r>
      <w:r w:rsidRPr="007B5830">
        <w:rPr>
          <w:rFonts w:ascii="Times New Roman" w:hAnsi="Times New Roman" w:cs="Times New Roman"/>
          <w:sz w:val="24"/>
          <w:szCs w:val="24"/>
        </w:rPr>
        <w:tab/>
      </w:r>
      <w:r w:rsidRPr="007B5830">
        <w:rPr>
          <w:rFonts w:ascii="Times New Roman" w:hAnsi="Times New Roman" w:cs="Times New Roman"/>
          <w:sz w:val="24"/>
          <w:szCs w:val="24"/>
        </w:rPr>
        <w:tab/>
        <w:t>User Requirement Specification</w:t>
      </w:r>
      <w:r w:rsidRPr="007B5830">
        <w:rPr>
          <w:rFonts w:ascii="Times New Roman" w:hAnsi="Times New Roman" w:cs="Times New Roman"/>
          <w:sz w:val="24"/>
          <w:szCs w:val="24"/>
        </w:rPr>
        <w:br/>
        <w:t>SRS</w:t>
      </w:r>
      <w:r w:rsidRPr="007B5830">
        <w:rPr>
          <w:rFonts w:ascii="Times New Roman" w:hAnsi="Times New Roman" w:cs="Times New Roman"/>
          <w:sz w:val="24"/>
          <w:szCs w:val="24"/>
        </w:rPr>
        <w:tab/>
      </w:r>
      <w:r w:rsidRPr="007B5830">
        <w:rPr>
          <w:rFonts w:ascii="Times New Roman" w:hAnsi="Times New Roman" w:cs="Times New Roman"/>
          <w:sz w:val="24"/>
          <w:szCs w:val="24"/>
        </w:rPr>
        <w:tab/>
        <w:t>Software Requirement Specification</w:t>
      </w:r>
      <w:r w:rsidRPr="007B5830">
        <w:rPr>
          <w:rFonts w:ascii="Times New Roman" w:hAnsi="Times New Roman" w:cs="Times New Roman"/>
          <w:sz w:val="24"/>
          <w:szCs w:val="24"/>
        </w:rPr>
        <w:br/>
        <w:t>WRMS</w:t>
      </w:r>
      <w:r w:rsidRPr="007B5830">
        <w:rPr>
          <w:rFonts w:ascii="Times New Roman" w:hAnsi="Times New Roman" w:cs="Times New Roman"/>
          <w:sz w:val="24"/>
          <w:szCs w:val="24"/>
        </w:rPr>
        <w:tab/>
        <w:t>WIL Report Management System</w:t>
      </w:r>
      <w:r w:rsidRPr="007B5830">
        <w:rPr>
          <w:rFonts w:ascii="Times New Roman" w:hAnsi="Times New Roman" w:cs="Times New Roman"/>
          <w:sz w:val="24"/>
          <w:szCs w:val="24"/>
        </w:rPr>
        <w:br/>
        <w:t>UC</w:t>
      </w:r>
      <w:r w:rsidRPr="007B5830">
        <w:rPr>
          <w:rFonts w:ascii="Times New Roman" w:hAnsi="Times New Roman" w:cs="Times New Roman"/>
          <w:sz w:val="24"/>
          <w:szCs w:val="24"/>
        </w:rPr>
        <w:tab/>
      </w:r>
      <w:r w:rsidRPr="007B5830">
        <w:rPr>
          <w:rFonts w:ascii="Times New Roman" w:hAnsi="Times New Roman" w:cs="Times New Roman"/>
          <w:sz w:val="24"/>
          <w:szCs w:val="24"/>
        </w:rPr>
        <w:tab/>
        <w:t>Use Case</w:t>
      </w:r>
      <w:r w:rsidRPr="007B5830">
        <w:rPr>
          <w:rFonts w:ascii="Times New Roman" w:hAnsi="Times New Roman" w:cs="Times New Roman"/>
          <w:sz w:val="24"/>
          <w:szCs w:val="24"/>
        </w:rPr>
        <w:br/>
        <w:t>CD</w:t>
      </w:r>
      <w:r w:rsidRPr="007B5830">
        <w:rPr>
          <w:rFonts w:ascii="Times New Roman" w:hAnsi="Times New Roman" w:cs="Times New Roman"/>
          <w:sz w:val="24"/>
          <w:szCs w:val="24"/>
        </w:rPr>
        <w:tab/>
      </w:r>
      <w:r w:rsidRPr="007B5830">
        <w:rPr>
          <w:rFonts w:ascii="Times New Roman" w:hAnsi="Times New Roman" w:cs="Times New Roman"/>
          <w:sz w:val="24"/>
          <w:szCs w:val="24"/>
        </w:rPr>
        <w:tab/>
        <w:t>Class diagram</w:t>
      </w:r>
      <w:r w:rsidRPr="007B5830">
        <w:rPr>
          <w:rFonts w:ascii="Times New Roman" w:hAnsi="Times New Roman" w:cs="Times New Roman"/>
          <w:sz w:val="24"/>
          <w:szCs w:val="24"/>
        </w:rPr>
        <w:br/>
      </w:r>
      <w:r w:rsidR="00FC3896" w:rsidRPr="007B5830">
        <w:rPr>
          <w:rFonts w:ascii="Times New Roman" w:hAnsi="Times New Roman" w:cs="Times New Roman"/>
          <w:sz w:val="24"/>
          <w:szCs w:val="24"/>
        </w:rPr>
        <w:t>AD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Activity diagram</w:t>
      </w:r>
      <w:r w:rsidR="00FC3896" w:rsidRPr="007B5830">
        <w:rPr>
          <w:rFonts w:ascii="Times New Roman" w:hAnsi="Times New Roman" w:cs="Times New Roman"/>
          <w:sz w:val="24"/>
          <w:szCs w:val="24"/>
        </w:rPr>
        <w:br/>
        <w:t>SD</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Sequence diagram</w:t>
      </w:r>
      <w:r w:rsidR="00FC3896" w:rsidRPr="007B5830">
        <w:rPr>
          <w:rFonts w:ascii="Times New Roman" w:hAnsi="Times New Roman" w:cs="Times New Roman"/>
          <w:sz w:val="24"/>
          <w:szCs w:val="24"/>
        </w:rPr>
        <w:br/>
        <w:t>UI</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User interface</w:t>
      </w:r>
      <w:r w:rsidR="00FC3896" w:rsidRPr="007B5830">
        <w:rPr>
          <w:rFonts w:ascii="Times New Roman" w:hAnsi="Times New Roman" w:cs="Times New Roman"/>
          <w:sz w:val="24"/>
          <w:szCs w:val="24"/>
        </w:rPr>
        <w:br/>
        <w:t>UML</w:t>
      </w:r>
      <w:r w:rsidR="00FC3896" w:rsidRPr="007B5830">
        <w:rPr>
          <w:rFonts w:ascii="Times New Roman" w:hAnsi="Times New Roman" w:cs="Times New Roman"/>
          <w:sz w:val="24"/>
          <w:szCs w:val="24"/>
        </w:rPr>
        <w:tab/>
      </w:r>
      <w:r w:rsidR="00FC3896" w:rsidRPr="007B5830">
        <w:rPr>
          <w:rFonts w:ascii="Times New Roman" w:hAnsi="Times New Roman" w:cs="Times New Roman"/>
          <w:sz w:val="24"/>
          <w:szCs w:val="24"/>
        </w:rPr>
        <w:tab/>
        <w:t>Unified Modeling Language</w:t>
      </w:r>
    </w:p>
    <w:p w:rsidR="0058305E" w:rsidRPr="007B5830" w:rsidRDefault="0058305E" w:rsidP="0058305E">
      <w:pPr>
        <w:rPr>
          <w:rFonts w:ascii="Times New Roman" w:hAnsi="Times New Roman" w:cs="Times New Roman"/>
        </w:rPr>
      </w:pPr>
    </w:p>
    <w:p w:rsidR="00AD4D39" w:rsidRPr="00955A0F" w:rsidRDefault="00AD4D39" w:rsidP="00680D6E">
      <w:pPr>
        <w:pStyle w:val="Heading2"/>
        <w:numPr>
          <w:ilvl w:val="0"/>
          <w:numId w:val="2"/>
        </w:numPr>
        <w:rPr>
          <w:rFonts w:ascii="Times New Roman" w:hAnsi="Times New Roman" w:cs="Times New Roman"/>
          <w:b/>
          <w:bCs/>
          <w:color w:val="auto"/>
          <w:sz w:val="32"/>
          <w:szCs w:val="32"/>
        </w:rPr>
      </w:pPr>
      <w:bookmarkStart w:id="96" w:name="_Toc476678725"/>
      <w:r w:rsidRPr="00955A0F">
        <w:rPr>
          <w:rFonts w:ascii="Times New Roman" w:hAnsi="Times New Roman" w:cs="Times New Roman"/>
          <w:b/>
          <w:bCs/>
          <w:color w:val="auto"/>
          <w:sz w:val="32"/>
          <w:szCs w:val="32"/>
        </w:rPr>
        <w:t>Definition</w:t>
      </w:r>
      <w:r w:rsidR="00357806" w:rsidRPr="00955A0F">
        <w:rPr>
          <w:rFonts w:ascii="Times New Roman" w:hAnsi="Times New Roman" w:cs="Times New Roman"/>
          <w:b/>
          <w:bCs/>
          <w:color w:val="auto"/>
          <w:sz w:val="32"/>
          <w:szCs w:val="32"/>
        </w:rPr>
        <w:t>s</w:t>
      </w:r>
      <w:bookmarkEnd w:id="96"/>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3"/>
        <w:gridCol w:w="6103"/>
      </w:tblGrid>
      <w:tr w:rsidR="00611AF9" w:rsidRPr="007B5830" w:rsidTr="00123A3F">
        <w:tc>
          <w:tcPr>
            <w:tcW w:w="1390" w:type="dxa"/>
          </w:tcPr>
          <w:p w:rsidR="00FC3896" w:rsidRPr="007B5830" w:rsidRDefault="00FC3896" w:rsidP="00113353">
            <w:pPr>
              <w:rPr>
                <w:rFonts w:ascii="Times New Roman" w:hAnsi="Times New Roman" w:cs="Times New Roman"/>
                <w:sz w:val="24"/>
                <w:szCs w:val="24"/>
              </w:rPr>
            </w:pPr>
            <w:r w:rsidRPr="007B5830">
              <w:rPr>
                <w:rFonts w:ascii="Times New Roman" w:hAnsi="Times New Roman" w:cs="Times New Roman"/>
                <w:sz w:val="24"/>
                <w:szCs w:val="24"/>
              </w:rPr>
              <w:t>Use case</w:t>
            </w:r>
          </w:p>
        </w:tc>
        <w:tc>
          <w:tcPr>
            <w:tcW w:w="6186" w:type="dxa"/>
          </w:tcPr>
          <w:p w:rsidR="00FC3896" w:rsidRPr="007B5830" w:rsidRDefault="00FC3896" w:rsidP="00FC3896">
            <w:pPr>
              <w:jc w:val="both"/>
              <w:rPr>
                <w:rFonts w:ascii="Times New Roman" w:hAnsi="Times New Roman" w:cs="Times New Roman"/>
                <w:sz w:val="24"/>
                <w:szCs w:val="24"/>
              </w:rPr>
            </w:pPr>
            <w:r w:rsidRPr="007B5830">
              <w:rPr>
                <w:rFonts w:ascii="Times New Roman" w:hAnsi="Times New Roman" w:cs="Times New Roman"/>
                <w:sz w:val="24"/>
                <w:szCs w:val="24"/>
              </w:rPr>
              <w:t>In UML, a complete task of a system that provides a measurable result of value for an actor. More formally, a use case defines a set of use case instances or scenarios</w:t>
            </w:r>
            <w:sdt>
              <w:sdtPr>
                <w:rPr>
                  <w:rFonts w:ascii="Times New Roman" w:hAnsi="Times New Roman" w:cs="Times New Roman"/>
                  <w:sz w:val="24"/>
                  <w:szCs w:val="24"/>
                </w:rPr>
                <w:id w:val="-758512327"/>
                <w:citation/>
              </w:sdtPr>
              <w:sdtEnd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 xml:space="preserve"> [1]</w:t>
                </w:r>
                <w:r w:rsidRPr="007B5830">
                  <w:rPr>
                    <w:rFonts w:ascii="Times New Roman" w:hAnsi="Times New Roman" w:cs="Times New Roman"/>
                    <w:sz w:val="24"/>
                    <w:szCs w:val="24"/>
                  </w:rPr>
                  <w:fldChar w:fldCharType="end"/>
                </w:r>
              </w:sdtContent>
            </w:sdt>
            <w:r w:rsidR="00123A3F" w:rsidRPr="007B5830">
              <w:rPr>
                <w:rFonts w:ascii="Times New Roman" w:hAnsi="Times New Roman" w:cs="Times New Roman"/>
                <w:sz w:val="24"/>
                <w:szCs w:val="24"/>
              </w:rPr>
              <w:br/>
            </w: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Feature</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Transformation of input parameters to output parameters based on a specified algorithm. It describes the functionality of a product in the language of the product. Used for requirements analysis, design, coding, testing or maintenance. </w:t>
            </w:r>
            <w:sdt>
              <w:sdtPr>
                <w:rPr>
                  <w:rFonts w:ascii="Times New Roman" w:hAnsi="Times New Roman" w:cs="Times New Roman"/>
                  <w:sz w:val="24"/>
                  <w:szCs w:val="24"/>
                </w:rPr>
                <w:id w:val="498083708"/>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Requirement</w:t>
            </w:r>
          </w:p>
          <w:p w:rsidR="00FC3896" w:rsidRPr="007B5830" w:rsidRDefault="00FC3896" w:rsidP="00113353">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(1) A condition or capability needed by a user to solve a problem or achieve an objective. (2) A condition or capability that must be met or possessed by a system or system </w:t>
            </w:r>
            <w:r w:rsidRPr="007B5830">
              <w:rPr>
                <w:rFonts w:ascii="Times New Roman" w:hAnsi="Times New Roman" w:cs="Times New Roman"/>
                <w:sz w:val="24"/>
                <w:szCs w:val="24"/>
              </w:rPr>
              <w:lastRenderedPageBreak/>
              <w:t>component to satisfy a contract, standard, specification, or other formally imposed document. (3) A documented representation of a condition or capabilit</w:t>
            </w:r>
            <w:r w:rsidR="00CE761A" w:rsidRPr="007B5830">
              <w:rPr>
                <w:rFonts w:ascii="Times New Roman" w:hAnsi="Times New Roman" w:cs="Times New Roman"/>
                <w:sz w:val="24"/>
                <w:szCs w:val="24"/>
              </w:rPr>
              <w:t xml:space="preserve">y as in definition (1) or (2). </w:t>
            </w:r>
            <w:sdt>
              <w:sdtPr>
                <w:rPr>
                  <w:rFonts w:ascii="Times New Roman" w:hAnsi="Times New Roman" w:cs="Times New Roman"/>
                  <w:sz w:val="24"/>
                  <w:szCs w:val="24"/>
                </w:rPr>
                <w:id w:val="-580123"/>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lastRenderedPageBreak/>
              <w:t>Specification</w:t>
            </w:r>
          </w:p>
          <w:p w:rsidR="00FC3896" w:rsidRPr="007B5830" w:rsidRDefault="00FC3896" w:rsidP="00FC3896">
            <w:pPr>
              <w:rPr>
                <w:rFonts w:ascii="Times New Roman" w:hAnsi="Times New Roman" w:cs="Times New Roman"/>
                <w:sz w:val="24"/>
                <w:szCs w:val="24"/>
              </w:rPr>
            </w:pP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Precise description of an activity or work product which serves as basis or input for further activities or work product. A specification can comprise requirements to a product and how they will be solved. Different parts of a specification (e.g., what is to be done, how it wi</w:t>
            </w:r>
            <w:r w:rsidR="00CE761A" w:rsidRPr="007B5830">
              <w:rPr>
                <w:rFonts w:ascii="Times New Roman" w:hAnsi="Times New Roman" w:cs="Times New Roman"/>
                <w:sz w:val="24"/>
                <w:szCs w:val="24"/>
              </w:rPr>
              <w:t xml:space="preserve">ll be done) must not be mixed. </w:t>
            </w:r>
            <w:sdt>
              <w:sdtPr>
                <w:rPr>
                  <w:rFonts w:ascii="Times New Roman" w:hAnsi="Times New Roman" w:cs="Times New Roman"/>
                  <w:sz w:val="24"/>
                  <w:szCs w:val="24"/>
                </w:rPr>
                <w:id w:val="-483232936"/>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UML</w:t>
            </w:r>
          </w:p>
        </w:tc>
        <w:tc>
          <w:tcPr>
            <w:tcW w:w="6186" w:type="dxa"/>
          </w:tcPr>
          <w:p w:rsidR="00FC3896" w:rsidRPr="007B5830" w:rsidRDefault="00123A3F"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Unified Modeling Languages. Standardized notation for modeling design descriptions, architectures or scenarios. Not depending on a specific method. Issued and maintained by the </w:t>
            </w:r>
            <w:r w:rsidR="00CE761A" w:rsidRPr="007B5830">
              <w:rPr>
                <w:rFonts w:ascii="Times New Roman" w:hAnsi="Times New Roman" w:cs="Times New Roman"/>
                <w:sz w:val="24"/>
                <w:szCs w:val="24"/>
              </w:rPr>
              <w:t xml:space="preserve">object Management Group (OMG). </w:t>
            </w:r>
            <w:sdt>
              <w:sdtPr>
                <w:rPr>
                  <w:rFonts w:ascii="Times New Roman" w:hAnsi="Times New Roman" w:cs="Times New Roman"/>
                  <w:sz w:val="24"/>
                  <w:szCs w:val="24"/>
                </w:rPr>
                <w:id w:val="1208455601"/>
                <w:citation/>
              </w:sdtPr>
              <w:sdtEndPr/>
              <w:sdtContent>
                <w:r w:rsidR="00CE761A" w:rsidRPr="007B5830">
                  <w:rPr>
                    <w:rFonts w:ascii="Times New Roman" w:hAnsi="Times New Roman" w:cs="Times New Roman"/>
                    <w:sz w:val="24"/>
                    <w:szCs w:val="24"/>
                  </w:rPr>
                  <w:fldChar w:fldCharType="begin"/>
                </w:r>
                <w:r w:rsidR="00CE761A" w:rsidRPr="007B5830">
                  <w:rPr>
                    <w:rFonts w:ascii="Times New Roman" w:hAnsi="Times New Roman" w:cs="Times New Roman"/>
                    <w:sz w:val="24"/>
                    <w:szCs w:val="24"/>
                  </w:rPr>
                  <w:instrText xml:space="preserve"> CITATION IEE90 \l 1033 </w:instrText>
                </w:r>
                <w:r w:rsidR="00CE761A" w:rsidRPr="007B5830">
                  <w:rPr>
                    <w:rFonts w:ascii="Times New Roman" w:hAnsi="Times New Roman" w:cs="Times New Roman"/>
                    <w:sz w:val="24"/>
                    <w:szCs w:val="24"/>
                  </w:rPr>
                  <w:fldChar w:fldCharType="separate"/>
                </w:r>
                <w:r w:rsidR="00CE761A" w:rsidRPr="007B5830">
                  <w:rPr>
                    <w:rFonts w:ascii="Times New Roman" w:hAnsi="Times New Roman" w:cs="Times New Roman"/>
                    <w:noProof/>
                    <w:sz w:val="24"/>
                    <w:szCs w:val="24"/>
                  </w:rPr>
                  <w:t>[2]</w:t>
                </w:r>
                <w:r w:rsidR="00CE761A" w:rsidRPr="007B5830">
                  <w:rPr>
                    <w:rFonts w:ascii="Times New Roman" w:hAnsi="Times New Roman" w:cs="Times New Roman"/>
                    <w:sz w:val="24"/>
                    <w:szCs w:val="24"/>
                  </w:rPr>
                  <w:fldChar w:fldCharType="end"/>
                </w:r>
              </w:sdtContent>
            </w:sdt>
          </w:p>
          <w:p w:rsidR="00123A3F" w:rsidRPr="007B5830" w:rsidRDefault="00123A3F" w:rsidP="00113353">
            <w:pPr>
              <w:rPr>
                <w:rFonts w:ascii="Times New Roman" w:hAnsi="Times New Roman" w:cs="Times New Roman"/>
                <w:sz w:val="24"/>
                <w:szCs w:val="24"/>
              </w:rPr>
            </w:pPr>
          </w:p>
        </w:tc>
      </w:tr>
      <w:tr w:rsidR="00611AF9" w:rsidRPr="007B5830" w:rsidTr="00123A3F">
        <w:tc>
          <w:tcPr>
            <w:tcW w:w="1390" w:type="dxa"/>
          </w:tcPr>
          <w:p w:rsidR="00FC3896" w:rsidRPr="007B5830" w:rsidRDefault="00FC3896" w:rsidP="00FC3896">
            <w:pPr>
              <w:rPr>
                <w:rFonts w:ascii="Times New Roman" w:hAnsi="Times New Roman" w:cs="Times New Roman"/>
                <w:sz w:val="24"/>
                <w:szCs w:val="24"/>
              </w:rPr>
            </w:pPr>
            <w:r w:rsidRPr="007B5830">
              <w:rPr>
                <w:rFonts w:ascii="Times New Roman" w:hAnsi="Times New Roman" w:cs="Times New Roman"/>
                <w:sz w:val="24"/>
                <w:szCs w:val="24"/>
              </w:rPr>
              <w:t>System</w:t>
            </w:r>
          </w:p>
        </w:tc>
        <w:tc>
          <w:tcPr>
            <w:tcW w:w="6186" w:type="dxa"/>
          </w:tcPr>
          <w:p w:rsidR="00FC3896" w:rsidRPr="007B5830" w:rsidRDefault="00FC3896" w:rsidP="00CE761A">
            <w:pPr>
              <w:jc w:val="both"/>
              <w:rPr>
                <w:rFonts w:ascii="Times New Roman" w:hAnsi="Times New Roman" w:cs="Times New Roman"/>
                <w:sz w:val="24"/>
                <w:szCs w:val="24"/>
              </w:rPr>
            </w:pPr>
            <w:r w:rsidRPr="007B5830">
              <w:rPr>
                <w:rFonts w:ascii="Times New Roman" w:hAnsi="Times New Roman" w:cs="Times New Roman"/>
                <w:sz w:val="24"/>
                <w:szCs w:val="24"/>
              </w:rPr>
              <w:t xml:space="preserve">A conceptual entity defined by its boundaries. Examples include companies, divisions, sets of software applications, components, machines, and devices. </w:t>
            </w:r>
            <w:sdt>
              <w:sdtPr>
                <w:rPr>
                  <w:rFonts w:ascii="Times New Roman" w:hAnsi="Times New Roman" w:cs="Times New Roman"/>
                  <w:sz w:val="24"/>
                  <w:szCs w:val="24"/>
                </w:rPr>
                <w:id w:val="1692101876"/>
                <w:citation/>
              </w:sdtPr>
              <w:sdtEndPr/>
              <w:sdtContent>
                <w:r w:rsidRPr="007B5830">
                  <w:rPr>
                    <w:rFonts w:ascii="Times New Roman" w:hAnsi="Times New Roman" w:cs="Times New Roman"/>
                    <w:sz w:val="24"/>
                    <w:szCs w:val="24"/>
                  </w:rPr>
                  <w:fldChar w:fldCharType="begin"/>
                </w:r>
                <w:r w:rsidRPr="007B5830">
                  <w:rPr>
                    <w:rFonts w:ascii="Times New Roman" w:hAnsi="Times New Roman" w:cs="Times New Roman"/>
                    <w:sz w:val="24"/>
                    <w:szCs w:val="24"/>
                  </w:rPr>
                  <w:instrText xml:space="preserve"> CITATION Ric05 \l 1033 </w:instrText>
                </w:r>
                <w:r w:rsidRPr="007B5830">
                  <w:rPr>
                    <w:rFonts w:ascii="Times New Roman" w:hAnsi="Times New Roman" w:cs="Times New Roman"/>
                    <w:sz w:val="24"/>
                    <w:szCs w:val="24"/>
                  </w:rPr>
                  <w:fldChar w:fldCharType="separate"/>
                </w:r>
                <w:r w:rsidRPr="007B5830">
                  <w:rPr>
                    <w:rFonts w:ascii="Times New Roman" w:hAnsi="Times New Roman" w:cs="Times New Roman"/>
                    <w:noProof/>
                    <w:sz w:val="24"/>
                    <w:szCs w:val="24"/>
                  </w:rPr>
                  <w:t>[1]</w:t>
                </w:r>
                <w:r w:rsidRPr="007B5830">
                  <w:rPr>
                    <w:rFonts w:ascii="Times New Roman" w:hAnsi="Times New Roman" w:cs="Times New Roman"/>
                    <w:sz w:val="24"/>
                    <w:szCs w:val="24"/>
                  </w:rPr>
                  <w:fldChar w:fldCharType="end"/>
                </w:r>
              </w:sdtContent>
            </w:sdt>
          </w:p>
        </w:tc>
      </w:tr>
    </w:tbl>
    <w:p w:rsidR="006D329D" w:rsidRPr="007B5830" w:rsidRDefault="006D329D" w:rsidP="00113353">
      <w:pPr>
        <w:ind w:left="1440"/>
        <w:rPr>
          <w:rFonts w:ascii="Times New Roman" w:hAnsi="Times New Roman" w:cs="Times New Roman"/>
          <w:sz w:val="24"/>
          <w:szCs w:val="24"/>
        </w:rPr>
      </w:pPr>
    </w:p>
    <w:p w:rsidR="0058305E" w:rsidRPr="007B5830" w:rsidRDefault="0058305E">
      <w:pPr>
        <w:rPr>
          <w:rFonts w:ascii="Times New Roman" w:eastAsiaTheme="majorEastAsia" w:hAnsi="Times New Roman" w:cs="Times New Roman"/>
          <w:sz w:val="36"/>
          <w:szCs w:val="36"/>
        </w:rPr>
      </w:pPr>
      <w:r w:rsidRPr="007B5830">
        <w:rPr>
          <w:rFonts w:ascii="Times New Roman" w:hAnsi="Times New Roman" w:cs="Times New Roman"/>
          <w:sz w:val="36"/>
          <w:szCs w:val="36"/>
        </w:rPr>
        <w:br w:type="page"/>
      </w:r>
    </w:p>
    <w:p w:rsidR="00AD4D39" w:rsidRPr="00955A0F" w:rsidRDefault="00AD4D39" w:rsidP="00AD4D39">
      <w:pPr>
        <w:pStyle w:val="Heading1"/>
        <w:rPr>
          <w:rFonts w:ascii="Times New Roman" w:hAnsi="Times New Roman" w:cs="Times New Roman"/>
          <w:b/>
          <w:bCs/>
          <w:color w:val="auto"/>
          <w:sz w:val="36"/>
          <w:szCs w:val="36"/>
        </w:rPr>
      </w:pPr>
      <w:bookmarkStart w:id="97" w:name="_Toc476678726"/>
      <w:r w:rsidRPr="00955A0F">
        <w:rPr>
          <w:rFonts w:ascii="Times New Roman" w:hAnsi="Times New Roman" w:cs="Times New Roman"/>
          <w:b/>
          <w:bCs/>
          <w:color w:val="auto"/>
          <w:sz w:val="36"/>
          <w:szCs w:val="36"/>
        </w:rPr>
        <w:lastRenderedPageBreak/>
        <w:t>Chapter II | Overall Description</w:t>
      </w:r>
      <w:bookmarkEnd w:id="97"/>
    </w:p>
    <w:p w:rsidR="00AD4D39"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98" w:name="_Toc476678727"/>
      <w:r w:rsidRPr="00955A0F">
        <w:rPr>
          <w:rFonts w:ascii="Times New Roman" w:hAnsi="Times New Roman" w:cs="Times New Roman"/>
          <w:b/>
          <w:bCs/>
          <w:color w:val="auto"/>
          <w:sz w:val="32"/>
          <w:szCs w:val="32"/>
        </w:rPr>
        <w:t>Product perspective</w:t>
      </w:r>
      <w:bookmarkEnd w:id="98"/>
    </w:p>
    <w:p w:rsidR="00A06906" w:rsidRPr="007B5830" w:rsidRDefault="00A06906" w:rsidP="003B3CDD">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w:t>
      </w:r>
      <w:r w:rsidR="00D932FE" w:rsidRPr="007B5830">
        <w:rPr>
          <w:rFonts w:ascii="Times New Roman" w:hAnsi="Times New Roman" w:cs="Times New Roman"/>
          <w:sz w:val="24"/>
          <w:szCs w:val="24"/>
        </w:rPr>
        <w:t xml:space="preserve"> (WRMS)</w:t>
      </w:r>
      <w:r w:rsidR="003B3CDD" w:rsidRPr="007B5830">
        <w:rPr>
          <w:rFonts w:ascii="Times New Roman" w:hAnsi="Times New Roman" w:cs="Times New Roman"/>
          <w:sz w:val="24"/>
          <w:szCs w:val="24"/>
        </w:rPr>
        <w:t xml:space="preserve"> consist of 5 parts which are User Management system, Tasks management system, Comments management system, Report export system, Notification system. </w:t>
      </w:r>
      <w:r w:rsidR="00C201DC" w:rsidRPr="007B5830">
        <w:rPr>
          <w:rFonts w:ascii="Times New Roman" w:hAnsi="Times New Roman" w:cs="Times New Roman"/>
          <w:sz w:val="24"/>
          <w:szCs w:val="24"/>
        </w:rPr>
        <w:t xml:space="preserve">When students generate report, the system shall change all list tasks into sentences and ordered by weekly or monthly. </w:t>
      </w:r>
      <w:r w:rsidR="00FB4F7E" w:rsidRPr="007B5830">
        <w:rPr>
          <w:rFonts w:ascii="Times New Roman" w:hAnsi="Times New Roman" w:cs="Times New Roman"/>
          <w:sz w:val="24"/>
          <w:szCs w:val="24"/>
        </w:rPr>
        <w:t xml:space="preserve">Mentor and Supervisor are able to see the students’ progress and also leave some comments. </w:t>
      </w:r>
      <w:r w:rsidR="0027379B" w:rsidRPr="007B5830">
        <w:rPr>
          <w:rFonts w:ascii="Times New Roman" w:hAnsi="Times New Roman" w:cs="Times New Roman"/>
          <w:sz w:val="24"/>
          <w:szCs w:val="24"/>
        </w:rPr>
        <w:t>After leaving a comment, the system will send a real-time notification to all involved users.</w:t>
      </w:r>
    </w:p>
    <w:p w:rsidR="0058305E" w:rsidRPr="00955A0F" w:rsidRDefault="00AD4D39" w:rsidP="00680D6E">
      <w:pPr>
        <w:pStyle w:val="Heading2"/>
        <w:numPr>
          <w:ilvl w:val="1"/>
          <w:numId w:val="3"/>
        </w:numPr>
        <w:ind w:left="360"/>
        <w:rPr>
          <w:rFonts w:ascii="Times New Roman" w:hAnsi="Times New Roman" w:cs="Times New Roman"/>
          <w:b/>
          <w:bCs/>
          <w:color w:val="auto"/>
          <w:sz w:val="32"/>
          <w:szCs w:val="32"/>
        </w:rPr>
      </w:pPr>
      <w:bookmarkStart w:id="99" w:name="_Toc476678728"/>
      <w:r w:rsidRPr="00955A0F">
        <w:rPr>
          <w:rFonts w:ascii="Times New Roman" w:hAnsi="Times New Roman" w:cs="Times New Roman"/>
          <w:b/>
          <w:bCs/>
          <w:color w:val="auto"/>
          <w:sz w:val="32"/>
          <w:szCs w:val="32"/>
        </w:rPr>
        <w:t xml:space="preserve">Product </w:t>
      </w:r>
      <w:r w:rsidR="003126A9" w:rsidRPr="00955A0F">
        <w:rPr>
          <w:rFonts w:ascii="Times New Roman" w:hAnsi="Times New Roman" w:cs="Times New Roman"/>
          <w:b/>
          <w:bCs/>
          <w:color w:val="auto"/>
          <w:sz w:val="32"/>
          <w:szCs w:val="32"/>
        </w:rPr>
        <w:t>Functions</w:t>
      </w:r>
      <w:bookmarkEnd w:id="99"/>
    </w:p>
    <w:p w:rsidR="00D932FE" w:rsidRPr="007B5830" w:rsidRDefault="00D932FE" w:rsidP="00D932F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WRMS is a web application and mobile application which helps students to create WIL reports from lists of tasks to sentences. It also helps mentors and supervisor to see the progress of students. Furthermore, Mentors and supervisor are able to leave their comments on tasks of students.</w:t>
      </w:r>
      <w:r w:rsidR="003F5EDA" w:rsidRPr="007B5830">
        <w:rPr>
          <w:rFonts w:ascii="Times New Roman" w:hAnsi="Times New Roman" w:cs="Times New Roman"/>
          <w:sz w:val="24"/>
          <w:szCs w:val="24"/>
        </w:rPr>
        <w:t xml:space="preserve"> </w:t>
      </w:r>
    </w:p>
    <w:p w:rsidR="0058305E" w:rsidRPr="00955A0F" w:rsidRDefault="0058305E" w:rsidP="00680D6E">
      <w:pPr>
        <w:pStyle w:val="Heading2"/>
        <w:numPr>
          <w:ilvl w:val="1"/>
          <w:numId w:val="3"/>
        </w:numPr>
        <w:ind w:left="360"/>
        <w:rPr>
          <w:rFonts w:ascii="Times New Roman" w:hAnsi="Times New Roman" w:cs="Times New Roman"/>
          <w:b/>
          <w:bCs/>
          <w:color w:val="auto"/>
          <w:sz w:val="32"/>
          <w:szCs w:val="32"/>
        </w:rPr>
      </w:pPr>
      <w:bookmarkStart w:id="100" w:name="_Toc476678729"/>
      <w:r w:rsidRPr="00955A0F">
        <w:rPr>
          <w:rFonts w:ascii="Times New Roman" w:hAnsi="Times New Roman" w:cs="Times New Roman"/>
          <w:b/>
          <w:bCs/>
          <w:color w:val="auto"/>
          <w:sz w:val="32"/>
          <w:szCs w:val="32"/>
        </w:rPr>
        <w:t>User Characteristic</w:t>
      </w:r>
      <w:bookmarkEnd w:id="100"/>
    </w:p>
    <w:p w:rsidR="0058305E" w:rsidRPr="007B5830" w:rsidRDefault="0058305E" w:rsidP="0058305E">
      <w:pPr>
        <w:ind w:left="720"/>
        <w:jc w:val="both"/>
        <w:rPr>
          <w:rFonts w:ascii="Times New Roman" w:hAnsi="Times New Roman" w:cs="Times New Roman"/>
          <w:sz w:val="24"/>
          <w:szCs w:val="24"/>
        </w:rPr>
      </w:pPr>
      <w:r w:rsidRPr="007B5830">
        <w:rPr>
          <w:rFonts w:ascii="Times New Roman" w:hAnsi="Times New Roman" w:cs="Times New Roman"/>
          <w:sz w:val="24"/>
          <w:szCs w:val="24"/>
        </w:rPr>
        <w:t>WIL report management web application includes 4 types of users:</w:t>
      </w:r>
    </w:p>
    <w:p w:rsidR="00607C54" w:rsidRPr="007B5830" w:rsidRDefault="00607C54"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Administrator – the user who can initial all functions in the application which are login, logout, register to the system, edit profile of users, edit password of users. </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Students – the user who is able to login, edit their own profile, logout, view and manage tasks, view task statistics, export reports, and receive notifications.</w:t>
      </w:r>
    </w:p>
    <w:p w:rsidR="0058305E" w:rsidRPr="007B5830" w:rsidRDefault="0058305E"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Mentor – the user who is able to login, edit their own profile, logout manage comments, view reports, and receive notifications.</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Supervisor – the user who is able to login, edit their own profile, logout manage comments, view reports, and receive notifications. </w:t>
      </w:r>
    </w:p>
    <w:p w:rsidR="002A402D" w:rsidRPr="007B5830" w:rsidRDefault="002A402D" w:rsidP="00680D6E">
      <w:pPr>
        <w:pStyle w:val="ListParagraph"/>
        <w:numPr>
          <w:ilvl w:val="0"/>
          <w:numId w:val="1"/>
        </w:numPr>
        <w:jc w:val="both"/>
        <w:rPr>
          <w:rFonts w:ascii="Times New Roman" w:hAnsi="Times New Roman" w:cs="Times New Roman"/>
          <w:sz w:val="24"/>
          <w:szCs w:val="24"/>
        </w:rPr>
      </w:pPr>
      <w:r w:rsidRPr="007B5830">
        <w:rPr>
          <w:rFonts w:ascii="Times New Roman" w:hAnsi="Times New Roman" w:cs="Times New Roman"/>
          <w:sz w:val="24"/>
          <w:szCs w:val="24"/>
        </w:rPr>
        <w:t xml:space="preserve">Users  – </w:t>
      </w:r>
      <w:r w:rsidR="00524B8F" w:rsidRPr="007B5830">
        <w:rPr>
          <w:rFonts w:ascii="Times New Roman" w:hAnsi="Times New Roman" w:cs="Times New Roman"/>
          <w:sz w:val="24"/>
          <w:szCs w:val="24"/>
        </w:rPr>
        <w:t>S</w:t>
      </w:r>
      <w:r w:rsidRPr="007B5830">
        <w:rPr>
          <w:rFonts w:ascii="Times New Roman" w:hAnsi="Times New Roman" w:cs="Times New Roman"/>
          <w:sz w:val="24"/>
          <w:szCs w:val="24"/>
        </w:rPr>
        <w:t>tudent, Mentor, and supervisor</w:t>
      </w:r>
    </w:p>
    <w:p w:rsidR="0058305E" w:rsidRPr="007B5830" w:rsidRDefault="0058305E" w:rsidP="0058305E">
      <w:pPr>
        <w:rPr>
          <w:rFonts w:ascii="Times New Roman" w:hAnsi="Times New Roman" w:cs="Times New Roman"/>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01" w:name="_Toc476678730"/>
      <w:r w:rsidRPr="00955A0F">
        <w:rPr>
          <w:rFonts w:ascii="Times New Roman" w:hAnsi="Times New Roman" w:cs="Times New Roman"/>
          <w:b/>
          <w:bCs/>
          <w:color w:val="auto"/>
          <w:sz w:val="32"/>
          <w:szCs w:val="32"/>
        </w:rPr>
        <w:t>Operation Environment</w:t>
      </w:r>
      <w:bookmarkEnd w:id="101"/>
    </w:p>
    <w:p w:rsidR="0058305E" w:rsidRPr="007B5830" w:rsidRDefault="0058305E" w:rsidP="0058305E">
      <w:pPr>
        <w:ind w:left="720" w:firstLine="720"/>
        <w:jc w:val="both"/>
        <w:rPr>
          <w:rFonts w:ascii="Times New Roman" w:hAnsi="Times New Roman" w:cs="Times New Roman"/>
          <w:sz w:val="24"/>
          <w:szCs w:val="24"/>
        </w:rPr>
      </w:pPr>
      <w:r w:rsidRPr="007B5830">
        <w:rPr>
          <w:rFonts w:ascii="Times New Roman" w:hAnsi="Times New Roman" w:cs="Times New Roman"/>
          <w:sz w:val="24"/>
          <w:szCs w:val="24"/>
        </w:rPr>
        <w:t>WIL report management system is a web application which requires internet connection. The users have to access to the website though internet browser including Internet Explorer 10 (or above), Safari version 9, and opera. The system support windows 8.1 and 10, Mac OS sierra, android 4.0, and iOS 10.</w:t>
      </w:r>
    </w:p>
    <w:p w:rsidR="0058305E" w:rsidRPr="00955A0F" w:rsidRDefault="0058305E" w:rsidP="0058305E">
      <w:pPr>
        <w:rPr>
          <w:rFonts w:ascii="Times New Roman" w:hAnsi="Times New Roman" w:cs="Times New Roman"/>
          <w:b/>
          <w:bCs/>
        </w:rPr>
      </w:pPr>
    </w:p>
    <w:p w:rsidR="00551EC9" w:rsidRPr="00955A0F" w:rsidRDefault="00551EC9" w:rsidP="00680D6E">
      <w:pPr>
        <w:pStyle w:val="Heading2"/>
        <w:numPr>
          <w:ilvl w:val="1"/>
          <w:numId w:val="3"/>
        </w:numPr>
        <w:ind w:left="360"/>
        <w:rPr>
          <w:rFonts w:ascii="Times New Roman" w:hAnsi="Times New Roman" w:cs="Times New Roman"/>
          <w:b/>
          <w:bCs/>
          <w:color w:val="auto"/>
          <w:sz w:val="32"/>
          <w:szCs w:val="32"/>
        </w:rPr>
      </w:pPr>
      <w:bookmarkStart w:id="102" w:name="_Toc476678731"/>
      <w:r w:rsidRPr="00955A0F">
        <w:rPr>
          <w:rFonts w:ascii="Times New Roman" w:hAnsi="Times New Roman" w:cs="Times New Roman"/>
          <w:b/>
          <w:bCs/>
          <w:color w:val="auto"/>
          <w:sz w:val="32"/>
          <w:szCs w:val="32"/>
        </w:rPr>
        <w:t xml:space="preserve">Design and Implementation </w:t>
      </w:r>
      <w:r w:rsidR="0058305E" w:rsidRPr="00955A0F">
        <w:rPr>
          <w:rFonts w:ascii="Times New Roman" w:hAnsi="Times New Roman" w:cs="Times New Roman"/>
          <w:b/>
          <w:bCs/>
          <w:color w:val="auto"/>
          <w:sz w:val="32"/>
          <w:szCs w:val="32"/>
        </w:rPr>
        <w:t>constants</w:t>
      </w:r>
      <w:bookmarkEnd w:id="102"/>
    </w:p>
    <w:p w:rsidR="00551EC9" w:rsidRPr="007B5830" w:rsidRDefault="00551EC9" w:rsidP="0058305E">
      <w:pPr>
        <w:ind w:left="720"/>
        <w:rPr>
          <w:rFonts w:ascii="Times New Roman" w:hAnsi="Times New Roman" w:cs="Times New Roman"/>
          <w:sz w:val="24"/>
          <w:szCs w:val="24"/>
        </w:rPr>
      </w:pPr>
      <w:r w:rsidRPr="007B5830">
        <w:rPr>
          <w:rFonts w:ascii="Times New Roman" w:hAnsi="Times New Roman" w:cs="Times New Roman"/>
          <w:sz w:val="24"/>
          <w:szCs w:val="24"/>
        </w:rPr>
        <w:t>2.5.1.</w:t>
      </w:r>
      <w:r w:rsidRPr="007B5830">
        <w:rPr>
          <w:rFonts w:ascii="Times New Roman" w:hAnsi="Times New Roman" w:cs="Times New Roman"/>
          <w:sz w:val="24"/>
          <w:szCs w:val="24"/>
        </w:rPr>
        <w:tab/>
        <w:t>The application requires internet connection.</w:t>
      </w:r>
      <w:r w:rsidRPr="007B5830">
        <w:rPr>
          <w:rFonts w:ascii="Times New Roman" w:hAnsi="Times New Roman" w:cs="Times New Roman"/>
          <w:sz w:val="24"/>
          <w:szCs w:val="24"/>
        </w:rPr>
        <w:br/>
        <w:t>2.5.2.</w:t>
      </w:r>
      <w:r w:rsidRPr="007B5830">
        <w:rPr>
          <w:rFonts w:ascii="Times New Roman" w:hAnsi="Times New Roman" w:cs="Times New Roman"/>
          <w:sz w:val="24"/>
          <w:szCs w:val="24"/>
        </w:rPr>
        <w:tab/>
        <w:t>The prototype is available in English.</w:t>
      </w:r>
      <w:r w:rsidRPr="007B5830">
        <w:rPr>
          <w:rFonts w:ascii="Times New Roman" w:hAnsi="Times New Roman" w:cs="Times New Roman"/>
          <w:sz w:val="24"/>
          <w:szCs w:val="24"/>
        </w:rPr>
        <w:br/>
        <w:t>2.5.3.</w:t>
      </w:r>
      <w:r w:rsidRPr="007B5830">
        <w:rPr>
          <w:rFonts w:ascii="Times New Roman" w:hAnsi="Times New Roman" w:cs="Times New Roman"/>
          <w:sz w:val="24"/>
          <w:szCs w:val="24"/>
        </w:rPr>
        <w:tab/>
        <w:t>Administrator shall create an account for a user.</w:t>
      </w:r>
      <w:r w:rsidRPr="007B5830">
        <w:rPr>
          <w:rFonts w:ascii="Times New Roman" w:hAnsi="Times New Roman" w:cs="Times New Roman"/>
          <w:sz w:val="24"/>
          <w:szCs w:val="24"/>
        </w:rPr>
        <w:br/>
        <w:t>2.5.4.</w:t>
      </w:r>
      <w:r w:rsidRPr="007B5830">
        <w:rPr>
          <w:rFonts w:ascii="Times New Roman" w:hAnsi="Times New Roman" w:cs="Times New Roman"/>
          <w:sz w:val="24"/>
          <w:szCs w:val="24"/>
        </w:rPr>
        <w:tab/>
        <w:t xml:space="preserve">Mentor and Supervisor are not able to manage tasks of students. </w:t>
      </w:r>
      <w:r w:rsidR="0058305E" w:rsidRPr="007B5830">
        <w:rPr>
          <w:rFonts w:ascii="Times New Roman" w:hAnsi="Times New Roman" w:cs="Times New Roman"/>
          <w:sz w:val="24"/>
          <w:szCs w:val="24"/>
        </w:rPr>
        <w:br/>
        <w:t>2</w:t>
      </w:r>
      <w:r w:rsidRPr="007B5830">
        <w:rPr>
          <w:rFonts w:ascii="Times New Roman" w:hAnsi="Times New Roman" w:cs="Times New Roman"/>
          <w:sz w:val="24"/>
          <w:szCs w:val="24"/>
        </w:rPr>
        <w:t>.5.5.</w:t>
      </w:r>
      <w:r w:rsidRPr="007B5830">
        <w:rPr>
          <w:rFonts w:ascii="Times New Roman" w:hAnsi="Times New Roman" w:cs="Times New Roman"/>
          <w:sz w:val="24"/>
          <w:szCs w:val="24"/>
        </w:rPr>
        <w:tab/>
        <w:t>Overload data could affect to the performance of web application.</w:t>
      </w:r>
    </w:p>
    <w:p w:rsidR="00551EC9" w:rsidRPr="007B5830" w:rsidRDefault="00551EC9" w:rsidP="00A70EB4">
      <w:pPr>
        <w:pStyle w:val="ListParagraph"/>
        <w:ind w:left="360"/>
        <w:rPr>
          <w:rFonts w:ascii="Times New Roman" w:hAnsi="Times New Roman" w:cs="Times New Roman"/>
        </w:rPr>
      </w:pPr>
    </w:p>
    <w:p w:rsidR="00AD4D39" w:rsidRPr="00955A0F" w:rsidRDefault="00AD4D39" w:rsidP="00F87866">
      <w:pPr>
        <w:pStyle w:val="Heading1"/>
        <w:rPr>
          <w:rFonts w:ascii="Times New Roman" w:hAnsi="Times New Roman" w:cs="Times New Roman"/>
          <w:b/>
          <w:bCs/>
          <w:color w:val="auto"/>
          <w:sz w:val="36"/>
          <w:szCs w:val="36"/>
        </w:rPr>
      </w:pPr>
      <w:bookmarkStart w:id="103" w:name="_Toc476678732"/>
      <w:r w:rsidRPr="00955A0F">
        <w:rPr>
          <w:rFonts w:ascii="Times New Roman" w:hAnsi="Times New Roman" w:cs="Times New Roman"/>
          <w:b/>
          <w:bCs/>
          <w:color w:val="auto"/>
          <w:sz w:val="36"/>
          <w:szCs w:val="36"/>
        </w:rPr>
        <w:lastRenderedPageBreak/>
        <w:t xml:space="preserve">Chapter III | </w:t>
      </w:r>
      <w:r w:rsidR="007B5B7A" w:rsidRPr="00955A0F">
        <w:rPr>
          <w:rFonts w:ascii="Times New Roman" w:hAnsi="Times New Roman" w:cs="Times New Roman"/>
          <w:b/>
          <w:bCs/>
          <w:color w:val="auto"/>
          <w:sz w:val="36"/>
          <w:szCs w:val="36"/>
        </w:rPr>
        <w:t>Software Requirement Specification</w:t>
      </w:r>
      <w:bookmarkEnd w:id="103"/>
    </w:p>
    <w:p w:rsidR="00B25CF0" w:rsidRPr="00955A0F" w:rsidRDefault="0062491A" w:rsidP="00680D6E">
      <w:pPr>
        <w:pStyle w:val="Heading2"/>
        <w:numPr>
          <w:ilvl w:val="0"/>
          <w:numId w:val="4"/>
        </w:numPr>
        <w:rPr>
          <w:rFonts w:ascii="Times New Roman" w:hAnsi="Times New Roman" w:cs="Times New Roman"/>
          <w:b/>
          <w:bCs/>
          <w:color w:val="auto"/>
          <w:sz w:val="32"/>
          <w:szCs w:val="32"/>
        </w:rPr>
      </w:pPr>
      <w:bookmarkStart w:id="104" w:name="_Toc476678733"/>
      <w:r w:rsidRPr="00955A0F">
        <w:rPr>
          <w:rFonts w:ascii="Times New Roman" w:hAnsi="Times New Roman" w:cs="Times New Roman"/>
          <w:b/>
          <w:bCs/>
          <w:color w:val="auto"/>
          <w:sz w:val="32"/>
          <w:szCs w:val="32"/>
        </w:rPr>
        <w:t>User r</w:t>
      </w:r>
      <w:r w:rsidR="00B25CF0" w:rsidRPr="00955A0F">
        <w:rPr>
          <w:rFonts w:ascii="Times New Roman" w:hAnsi="Times New Roman" w:cs="Times New Roman"/>
          <w:b/>
          <w:bCs/>
          <w:color w:val="auto"/>
          <w:sz w:val="32"/>
          <w:szCs w:val="32"/>
        </w:rPr>
        <w:t>equirement</w:t>
      </w:r>
      <w:r w:rsidR="008E2434" w:rsidRPr="00955A0F">
        <w:rPr>
          <w:rFonts w:ascii="Times New Roman" w:hAnsi="Times New Roman" w:cs="Times New Roman"/>
          <w:b/>
          <w:bCs/>
          <w:color w:val="auto"/>
          <w:sz w:val="32"/>
          <w:szCs w:val="32"/>
        </w:rPr>
        <w:t>s</w:t>
      </w:r>
      <w:bookmarkEnd w:id="104"/>
      <w:r w:rsidR="00B25CF0" w:rsidRPr="00955A0F">
        <w:rPr>
          <w:rFonts w:ascii="Times New Roman" w:hAnsi="Times New Roman" w:cs="Times New Roman"/>
          <w:b/>
          <w:bCs/>
          <w:color w:val="auto"/>
          <w:sz w:val="32"/>
          <w:szCs w:val="32"/>
        </w:rPr>
        <w:t xml:space="preserve"> </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1</w:t>
      </w:r>
      <w:r w:rsidRPr="007B5830">
        <w:rPr>
          <w:rFonts w:ascii="Times New Roman" w:hAnsi="Times New Roman" w:cs="Times New Roman"/>
          <w:b/>
          <w:bCs/>
          <w:sz w:val="24"/>
          <w:szCs w:val="24"/>
        </w:rPr>
        <w:t>: Users management</w:t>
      </w:r>
    </w:p>
    <w:p w:rsidR="0062491A" w:rsidRPr="007B5830" w:rsidRDefault="00D3216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Visitor</w:t>
      </w:r>
      <w:r w:rsidR="00CE682B" w:rsidRPr="007B5830">
        <w:rPr>
          <w:rFonts w:ascii="Times New Roman" w:hAnsi="Times New Roman" w:cs="Times New Roman"/>
          <w:sz w:val="24"/>
          <w:szCs w:val="24"/>
        </w:rPr>
        <w:t xml:space="preserve"> can register to the system</w:t>
      </w:r>
      <w:r w:rsidR="0062491A" w:rsidRPr="007B5830">
        <w:rPr>
          <w:rFonts w:ascii="Times New Roman" w:hAnsi="Times New Roman" w:cs="Times New Roman"/>
          <w:sz w:val="24"/>
          <w:szCs w:val="24"/>
        </w:rPr>
        <w:t>.</w:t>
      </w:r>
    </w:p>
    <w:p w:rsidR="006B3B77" w:rsidRPr="007B5830" w:rsidRDefault="006B3B77"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p w:rsidR="008C56A0"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login into the system.</w:t>
      </w:r>
    </w:p>
    <w:p w:rsidR="00FD60C8" w:rsidRPr="007B5830" w:rsidRDefault="008C56A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logout from the system.</w:t>
      </w:r>
      <w:r w:rsidR="00FD60C8" w:rsidRPr="007B5830">
        <w:rPr>
          <w:rFonts w:ascii="Times New Roman" w:hAnsi="Times New Roman" w:cs="Times New Roman"/>
          <w:sz w:val="24"/>
          <w:szCs w:val="24"/>
        </w:rPr>
        <w:t xml:space="preserve"> </w:t>
      </w:r>
    </w:p>
    <w:p w:rsidR="008C56A0" w:rsidRPr="007B5830" w:rsidRDefault="00FD60C8"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add registration code of supervisor and mentor.</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2</w:t>
      </w:r>
      <w:r w:rsidRPr="007B5830">
        <w:rPr>
          <w:rFonts w:ascii="Times New Roman" w:hAnsi="Times New Roman" w:cs="Times New Roman"/>
          <w:b/>
          <w:bCs/>
          <w:sz w:val="24"/>
          <w:szCs w:val="24"/>
        </w:rPr>
        <w:t>: Task management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view the statistics of tasks.</w:t>
      </w:r>
    </w:p>
    <w:p w:rsidR="001A2939"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1A2939" w:rsidRPr="007B5830">
        <w:rPr>
          <w:rFonts w:ascii="Times New Roman" w:hAnsi="Times New Roman" w:cs="Times New Roman"/>
          <w:sz w:val="24"/>
          <w:szCs w:val="24"/>
        </w:rPr>
        <w:t>a project.</w:t>
      </w:r>
    </w:p>
    <w:p w:rsidR="001A2939"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a project.</w:t>
      </w:r>
    </w:p>
    <w:p w:rsidR="0062491A" w:rsidRPr="007B5830" w:rsidRDefault="001A2939"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Students can add </w:t>
      </w:r>
      <w:r w:rsidR="0062491A" w:rsidRPr="007B5830">
        <w:rPr>
          <w:rFonts w:ascii="Times New Roman" w:hAnsi="Times New Roman" w:cs="Times New Roman"/>
          <w:sz w:val="24"/>
          <w:szCs w:val="24"/>
        </w:rPr>
        <w:t>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3</w:t>
      </w:r>
      <w:r w:rsidRPr="007B5830">
        <w:rPr>
          <w:rFonts w:ascii="Times New Roman" w:hAnsi="Times New Roman" w:cs="Times New Roman"/>
          <w:b/>
          <w:bCs/>
          <w:sz w:val="24"/>
          <w:szCs w:val="24"/>
        </w:rPr>
        <w:t>: Progress tracking</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view comments from Mentor and Supervisor.</w:t>
      </w:r>
    </w:p>
    <w:p w:rsidR="001A6EB0" w:rsidRPr="007B5830" w:rsidRDefault="001A6EB0"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Students can reply a comment of Mentor and Supervisor.</w:t>
      </w:r>
    </w:p>
    <w:p w:rsidR="004A5D76" w:rsidRPr="007B5830" w:rsidRDefault="004A5D76"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Student can delete their own comment.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tasks overview of a project.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Mentors and Supervisor can view the statistics of tasks.</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can delete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view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add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edit comments in student’s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Supervisor can delete comments in student’s report.</w:t>
      </w:r>
    </w:p>
    <w:p w:rsidR="0062491A" w:rsidRPr="007B5830" w:rsidRDefault="0062491A" w:rsidP="007B5B7A">
      <w:pPr>
        <w:ind w:left="720"/>
        <w:jc w:val="both"/>
        <w:rPr>
          <w:rFonts w:ascii="Times New Roman" w:hAnsi="Times New Roman" w:cs="Times New Roman"/>
          <w:b/>
          <w:bCs/>
          <w:sz w:val="24"/>
          <w:szCs w:val="24"/>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4</w:t>
      </w:r>
      <w:r w:rsidRPr="007B5830">
        <w:rPr>
          <w:rFonts w:ascii="Times New Roman" w:hAnsi="Times New Roman" w:cs="Times New Roman"/>
          <w:b/>
          <w:bCs/>
          <w:sz w:val="24"/>
          <w:szCs w:val="24"/>
        </w:rPr>
        <w:t xml:space="preserve">: Report export </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view weekly report.</w:t>
      </w:r>
    </w:p>
    <w:p w:rsidR="0062491A" w:rsidRPr="007B5830" w:rsidRDefault="0062491A"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Users can generate a printable weekly report file.</w:t>
      </w:r>
    </w:p>
    <w:p w:rsidR="0062491A" w:rsidRPr="007B5830" w:rsidRDefault="0062491A" w:rsidP="007B5B7A">
      <w:pPr>
        <w:ind w:left="720"/>
        <w:jc w:val="both"/>
        <w:rPr>
          <w:rFonts w:ascii="Times New Roman" w:hAnsi="Times New Roman" w:cs="Times New Roman"/>
          <w:b/>
          <w:bCs/>
          <w:sz w:val="24"/>
          <w:szCs w:val="24"/>
          <w:cs/>
        </w:rPr>
      </w:pPr>
      <w:r w:rsidRPr="007B5830">
        <w:rPr>
          <w:rFonts w:ascii="Times New Roman" w:hAnsi="Times New Roman" w:cs="Times New Roman"/>
          <w:b/>
          <w:bCs/>
          <w:sz w:val="24"/>
          <w:szCs w:val="24"/>
        </w:rPr>
        <w:t>Feature #</w:t>
      </w:r>
      <w:r w:rsidR="00A21C16" w:rsidRPr="007B5830">
        <w:rPr>
          <w:rFonts w:ascii="Times New Roman" w:hAnsi="Times New Roman" w:cs="Times New Roman"/>
          <w:b/>
          <w:bCs/>
          <w:sz w:val="24"/>
          <w:szCs w:val="24"/>
        </w:rPr>
        <w:t>5</w:t>
      </w:r>
      <w:r w:rsidRPr="007B5830">
        <w:rPr>
          <w:rFonts w:ascii="Times New Roman" w:hAnsi="Times New Roman" w:cs="Times New Roman"/>
          <w:b/>
          <w:bCs/>
          <w:sz w:val="24"/>
          <w:szCs w:val="24"/>
        </w:rPr>
        <w:t>: Web and Email notification</w:t>
      </w:r>
    </w:p>
    <w:p w:rsidR="0062491A"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 xml:space="preserve">Student </w:t>
      </w:r>
      <w:r w:rsidR="0062491A" w:rsidRPr="007B5830">
        <w:rPr>
          <w:rFonts w:ascii="Times New Roman" w:hAnsi="Times New Roman" w:cs="Times New Roman"/>
          <w:sz w:val="24"/>
          <w:szCs w:val="24"/>
        </w:rPr>
        <w:t xml:space="preserve">can receive </w:t>
      </w:r>
      <w:r w:rsidRPr="007B5830">
        <w:rPr>
          <w:rFonts w:ascii="Times New Roman" w:hAnsi="Times New Roman" w:cs="Times New Roman"/>
          <w:sz w:val="24"/>
          <w:szCs w:val="24"/>
        </w:rPr>
        <w:t>comment</w:t>
      </w:r>
      <w:r w:rsidR="0062491A" w:rsidRPr="007B5830">
        <w:rPr>
          <w:rFonts w:ascii="Times New Roman" w:hAnsi="Times New Roman" w:cs="Times New Roman"/>
          <w:sz w:val="24"/>
          <w:szCs w:val="24"/>
        </w:rPr>
        <w:t xml:space="preserve">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on Web application.</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lastRenderedPageBreak/>
        <w:t>Student can receive comment notification message by Email.</w:t>
      </w:r>
    </w:p>
    <w:p w:rsidR="00171A71" w:rsidRPr="007B5830" w:rsidRDefault="00171A71" w:rsidP="00680D6E">
      <w:pPr>
        <w:pStyle w:val="ListParagraph"/>
        <w:numPr>
          <w:ilvl w:val="0"/>
          <w:numId w:val="5"/>
        </w:numPr>
        <w:spacing w:after="200" w:line="276" w:lineRule="auto"/>
        <w:ind w:left="1440"/>
        <w:jc w:val="both"/>
        <w:rPr>
          <w:rFonts w:ascii="Times New Roman" w:hAnsi="Times New Roman" w:cs="Times New Roman"/>
          <w:sz w:val="24"/>
          <w:szCs w:val="24"/>
        </w:rPr>
      </w:pPr>
      <w:r w:rsidRPr="007B5830">
        <w:rPr>
          <w:rFonts w:ascii="Times New Roman" w:hAnsi="Times New Roman" w:cs="Times New Roman"/>
          <w:sz w:val="24"/>
          <w:szCs w:val="24"/>
        </w:rPr>
        <w:t>Mentor and supervisor can receive activities notification message by Email.</w:t>
      </w:r>
    </w:p>
    <w:p w:rsidR="0062491A" w:rsidRPr="007B5830" w:rsidRDefault="0062491A" w:rsidP="0062491A">
      <w:pPr>
        <w:jc w:val="both"/>
        <w:rPr>
          <w:rFonts w:ascii="Times New Roman" w:hAnsi="Times New Roman" w:cs="Times New Roman"/>
        </w:rPr>
      </w:pPr>
    </w:p>
    <w:p w:rsidR="00170170" w:rsidRPr="00955A0F" w:rsidRDefault="00170170" w:rsidP="00680D6E">
      <w:pPr>
        <w:pStyle w:val="Heading2"/>
        <w:numPr>
          <w:ilvl w:val="0"/>
          <w:numId w:val="4"/>
        </w:numPr>
        <w:rPr>
          <w:rFonts w:ascii="Times New Roman" w:hAnsi="Times New Roman" w:cs="Times New Roman"/>
          <w:b/>
          <w:bCs/>
          <w:color w:val="auto"/>
        </w:rPr>
      </w:pPr>
      <w:bookmarkStart w:id="105" w:name="_Toc476678734"/>
      <w:r w:rsidRPr="00955A0F">
        <w:rPr>
          <w:rFonts w:ascii="Times New Roman" w:hAnsi="Times New Roman" w:cs="Times New Roman"/>
          <w:b/>
          <w:bCs/>
          <w:color w:val="auto"/>
          <w:sz w:val="32"/>
          <w:szCs w:val="32"/>
        </w:rPr>
        <w:t>System requirements</w:t>
      </w:r>
      <w:bookmarkEnd w:id="105"/>
    </w:p>
    <w:p w:rsidR="00B91B3C" w:rsidRPr="007B5830" w:rsidRDefault="00B91B3C" w:rsidP="00B91B3C">
      <w:pPr>
        <w:rPr>
          <w:rFonts w:ascii="Times New Roman" w:hAnsi="Times New Roman" w:cs="Times New Roman"/>
        </w:rPr>
      </w:pP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w:t>
      </w:r>
      <w:r w:rsidRPr="007B5830">
        <w:rPr>
          <w:rFonts w:ascii="Times New Roman" w:hAnsi="Times New Roman" w:cs="Times New Roman"/>
        </w:rPr>
        <w:t xml:space="preserve"> </w:t>
      </w: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student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mentor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for the supervisor to login.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student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mentor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supervisor login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that email or password are wrong.</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administrator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logout.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administrator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student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mentor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supervisor logout successful.</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170170" w:rsidRPr="007B5830" w:rsidRDefault="00170170" w:rsidP="00680D6E">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 code.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student dashboard.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move button to move a task.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xxxxx”.</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reply button for replying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display a successful message “Edit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“Edit comment success”.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keywords in a task with a sentence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printable weekly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report.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comment activities of mentor and supervisor from the earliest to the latest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on the right to display task activities of mentor and supervisor from the earliest to the latest activity.</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170170" w:rsidRPr="007B5830" w:rsidRDefault="00170170" w:rsidP="00680D6E">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send a notification via email based on time-stamp of task.</w:t>
      </w:r>
    </w:p>
    <w:p w:rsidR="00170170" w:rsidRPr="007B5830" w:rsidRDefault="00170170" w:rsidP="00170170">
      <w:pPr>
        <w:rPr>
          <w:rFonts w:ascii="Times New Roman" w:hAnsi="Times New Roman" w:cs="Times New Roman"/>
        </w:rPr>
      </w:pPr>
    </w:p>
    <w:p w:rsidR="00170170" w:rsidRPr="007B5830" w:rsidRDefault="00170170" w:rsidP="00170170">
      <w:pPr>
        <w:rPr>
          <w:rFonts w:ascii="Times New Roman" w:hAnsi="Times New Roman" w:cs="Times New Roman"/>
        </w:rPr>
      </w:pPr>
    </w:p>
    <w:p w:rsidR="00B91B3C" w:rsidRPr="00955A0F" w:rsidRDefault="00170170" w:rsidP="00B91B3C">
      <w:pPr>
        <w:pStyle w:val="Heading2"/>
        <w:numPr>
          <w:ilvl w:val="0"/>
          <w:numId w:val="4"/>
        </w:numPr>
        <w:rPr>
          <w:rFonts w:ascii="Times New Roman" w:hAnsi="Times New Roman" w:cs="Times New Roman"/>
          <w:b/>
          <w:bCs/>
          <w:color w:val="auto"/>
          <w:sz w:val="32"/>
          <w:szCs w:val="32"/>
        </w:rPr>
      </w:pPr>
      <w:bookmarkStart w:id="106" w:name="_Toc476678735"/>
      <w:r w:rsidRPr="00955A0F">
        <w:rPr>
          <w:rFonts w:ascii="Times New Roman" w:hAnsi="Times New Roman" w:cs="Times New Roman"/>
          <w:b/>
          <w:bCs/>
          <w:color w:val="auto"/>
          <w:sz w:val="32"/>
          <w:szCs w:val="32"/>
        </w:rPr>
        <w:t>User requirement specification with system requirement specification</w:t>
      </w:r>
      <w:bookmarkEnd w:id="106"/>
    </w:p>
    <w:p w:rsidR="00B91B3C" w:rsidRPr="007B5830" w:rsidRDefault="00B91B3C" w:rsidP="00B91B3C">
      <w:pPr>
        <w:rPr>
          <w:rFonts w:ascii="Times New Roman" w:hAnsi="Times New Roman" w:cs="Times New Roman"/>
        </w:rPr>
      </w:pPr>
    </w:p>
    <w:p w:rsidR="00B91B3C" w:rsidRPr="007B5830" w:rsidRDefault="00B91B3C" w:rsidP="00B91B3C">
      <w:pPr>
        <w:pStyle w:val="ListParagraph"/>
        <w:numPr>
          <w:ilvl w:val="0"/>
          <w:numId w:val="70"/>
        </w:numPr>
        <w:spacing w:after="200" w:line="276" w:lineRule="auto"/>
        <w:jc w:val="both"/>
        <w:rPr>
          <w:rFonts w:ascii="Times New Roman" w:hAnsi="Times New Roman" w:cs="Times New Roman"/>
          <w:b/>
          <w:bCs/>
          <w:sz w:val="24"/>
          <w:szCs w:val="24"/>
        </w:rPr>
      </w:pPr>
      <w:r w:rsidRPr="007B5830">
        <w:rPr>
          <w:rFonts w:ascii="Times New Roman" w:hAnsi="Times New Roman" w:cs="Times New Roman"/>
          <w:b/>
          <w:bCs/>
          <w:sz w:val="24"/>
          <w:szCs w:val="24"/>
        </w:rPr>
        <w:t>Visitor can register to the system.</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select the role of user.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visitor to receive name, surname, email, password, student_id, company name.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visitor registered successful.</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registration code for supervisor and mentor.</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an input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a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save your profile information?”</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validate name, surname, email, password, student_id,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save username, password, name, surname, email, student_id, as a new user on the system with the default status for the visitor.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hAnsi="Times New Roman" w:cs="Times New Roman"/>
          <w:sz w:val="24"/>
          <w:szCs w:val="24"/>
        </w:rPr>
        <w:t>System shall go back to previous UI.</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URS-02:</w:t>
      </w:r>
      <w:r w:rsidRPr="007B5830">
        <w:rPr>
          <w:rFonts w:ascii="Times New Roman" w:hAnsi="Times New Roman" w:cs="Times New Roman"/>
          <w:b/>
          <w:bCs/>
          <w:sz w:val="24"/>
          <w:szCs w:val="24"/>
        </w:rPr>
        <w:tab/>
        <w:t>Users can edit their own profile.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student to edit name, surname, email, password, student_id, company name, Mentor and Supervisor code,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mentor to edit name, surname, email, password, company name.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for the supervisor to edit name, surname, email, password, and signature.</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an error message if the student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“student_id” is not matched with constraint.</w:t>
      </w:r>
    </w:p>
    <w:p w:rsidR="00B91B3C" w:rsidRPr="007B5830" w:rsidRDefault="00B91B3C" w:rsidP="00B91B3C">
      <w:pPr>
        <w:pStyle w:val="ListParagraph"/>
        <w:numPr>
          <w:ilvl w:val="0"/>
          <w:numId w:val="6"/>
        </w:numPr>
        <w:spacing w:after="0" w:line="240" w:lineRule="auto"/>
        <w:jc w:val="both"/>
        <w:rPr>
          <w:rFonts w:ascii="Times New Roman" w:eastAsia="SimSun" w:hAnsi="Times New Roman" w:cs="Times New Roman"/>
          <w:sz w:val="24"/>
          <w:szCs w:val="24"/>
        </w:rPr>
      </w:pPr>
      <w:r w:rsidRPr="007B5830">
        <w:rPr>
          <w:rFonts w:ascii="Times New Roman" w:eastAsia="SimSun" w:hAnsi="Times New Roman" w:cs="Times New Roman"/>
          <w:sz w:val="24"/>
          <w:szCs w:val="24"/>
        </w:rPr>
        <w:t>System shall provide UI to display an error message if the student edit their own information which the “</w:t>
      </w:r>
      <w:r w:rsidRPr="007B5830">
        <w:rPr>
          <w:rFonts w:ascii="Times New Roman" w:hAnsi="Times New Roman" w:cs="Times New Roman"/>
          <w:sz w:val="24"/>
          <w:szCs w:val="24"/>
        </w:rPr>
        <w:t>Mentor and supervisor code” does not exist in database</w:t>
      </w:r>
      <w:r w:rsidRPr="007B5830">
        <w:rPr>
          <w:rFonts w:ascii="Times New Roman" w:eastAsia="SimSun" w:hAnsi="Times New Roman" w:cs="Times New Roman"/>
          <w:sz w:val="24"/>
          <w:szCs w:val="24"/>
        </w:rPr>
        <w: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student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mentor edit their own information which the “company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“surname”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“email”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UI to display an error message if the supervisor edit their own information which the “password” is not matched with constraint.</w:t>
      </w:r>
    </w:p>
    <w:p w:rsidR="00B91B3C" w:rsidRPr="007B5830" w:rsidRDefault="00B91B3C" w:rsidP="00B91B3C">
      <w:pPr>
        <w:pStyle w:val="ListParagraph"/>
        <w:numPr>
          <w:ilvl w:val="0"/>
          <w:numId w:val="6"/>
        </w:numPr>
        <w:jc w:val="both"/>
        <w:rPr>
          <w:rFonts w:ascii="Times New Roman" w:hAnsi="Times New Roman" w:cs="Times New Roman"/>
          <w:sz w:val="24"/>
          <w:szCs w:val="24"/>
        </w:rPr>
      </w:pPr>
      <w:r w:rsidRPr="007B5830">
        <w:rPr>
          <w:rFonts w:ascii="Times New Roman" w:hAnsi="Times New Roman" w:cs="Times New Roman"/>
          <w:sz w:val="24"/>
          <w:szCs w:val="24"/>
        </w:rPr>
        <w:t>System shall provide “add signature” button to add their signature.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URS-03:</w:t>
      </w:r>
      <w:r w:rsidRPr="007B5830">
        <w:rPr>
          <w:rFonts w:ascii="Times New Roman" w:hAnsi="Times New Roman" w:cs="Times New Roman"/>
          <w:b/>
          <w:bCs/>
          <w:sz w:val="24"/>
          <w:szCs w:val="24"/>
        </w:rPr>
        <w:tab/>
        <w:t>Users can login into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login.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URS-04:</w:t>
      </w:r>
      <w:r w:rsidRPr="007B5830">
        <w:rPr>
          <w:rFonts w:ascii="Times New Roman" w:hAnsi="Times New Roman" w:cs="Times New Roman"/>
          <w:b/>
          <w:bCs/>
          <w:sz w:val="24"/>
          <w:szCs w:val="24"/>
        </w:rPr>
        <w:tab/>
        <w:t>Users can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logout.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logout from the system.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that the logout successful.</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shall redirect to login page.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go back to previous UI.</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URS-05:</w:t>
      </w:r>
      <w:r w:rsidRPr="007B5830">
        <w:rPr>
          <w:rFonts w:ascii="Times New Roman" w:hAnsi="Times New Roman" w:cs="Times New Roman"/>
          <w:b/>
          <w:bCs/>
          <w:sz w:val="24"/>
          <w:szCs w:val="24"/>
        </w:rPr>
        <w:tab/>
        <w:t>Student can add mentor and supervisor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B91B3C" w:rsidRPr="007B5830" w:rsidRDefault="00B91B3C" w:rsidP="00B91B3C">
      <w:pPr>
        <w:pStyle w:val="ListParagraph"/>
        <w:numPr>
          <w:ilvl w:val="0"/>
          <w:numId w:val="6"/>
        </w:numPr>
        <w:spacing w:after="0" w:line="240" w:lineRule="auto"/>
        <w:rPr>
          <w:rFonts w:ascii="Times New Roman" w:eastAsia="SimSun" w:hAnsi="Times New Roman" w:cs="Times New Roman"/>
          <w:sz w:val="24"/>
          <w:szCs w:val="24"/>
        </w:rPr>
      </w:pPr>
      <w:r w:rsidRPr="007B5830">
        <w:rPr>
          <w:rFonts w:ascii="Times New Roman" w:hAnsi="Times New Roman" w:cs="Times New Roman"/>
          <w:sz w:val="24"/>
          <w:szCs w:val="24"/>
        </w:rPr>
        <w:t>System display successful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eastAsia="SimSun" w:hAnsi="Times New Roman" w:cs="Times New Roman"/>
          <w:sz w:val="24"/>
          <w:szCs w:val="24"/>
        </w:rPr>
        <w:t>System go back to previous UI.</w:t>
      </w:r>
    </w:p>
    <w:p w:rsidR="00B91B3C" w:rsidRPr="007B5830" w:rsidRDefault="00B91B3C" w:rsidP="00B91B3C">
      <w:pPr>
        <w:pStyle w:val="ListParagraph"/>
        <w:spacing w:after="200" w:line="276" w:lineRule="auto"/>
        <w:ind w:left="144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URS-06:</w:t>
      </w:r>
      <w:r w:rsidRPr="007B5830">
        <w:rPr>
          <w:rFonts w:ascii="Times New Roman" w:hAnsi="Times New Roman" w:cs="Times New Roman"/>
          <w:b/>
          <w:bCs/>
          <w:sz w:val="24"/>
          <w:szCs w:val="24"/>
        </w:rPr>
        <w:tab/>
        <w:t>Students can view tasks overview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projects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URS-07:</w:t>
      </w:r>
      <w:r w:rsidRPr="007B5830">
        <w:rPr>
          <w:rFonts w:ascii="Times New Roman" w:hAnsi="Times New Roman" w:cs="Times New Roman"/>
          <w:b/>
          <w:bCs/>
          <w:sz w:val="24"/>
          <w:szCs w:val="24"/>
        </w:rPr>
        <w:tab/>
        <w:t>Students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statistics of tasks.</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URS-08:</w:t>
      </w:r>
      <w:r w:rsidRPr="007B5830">
        <w:rPr>
          <w:rFonts w:ascii="Times New Roman" w:hAnsi="Times New Roman" w:cs="Times New Roman"/>
          <w:b/>
          <w:bCs/>
          <w:sz w:val="24"/>
          <w:szCs w:val="24"/>
        </w:rPr>
        <w:tab/>
        <w:t>Students can add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“create new project”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“A new project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“Invalid input data. Please recheck it again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create a new project detail page with the previous input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redirect to previous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pStyle w:val="ListParagraph"/>
        <w:spacing w:after="200" w:line="276" w:lineRule="auto"/>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URS-09:</w:t>
      </w:r>
      <w:r w:rsidRPr="007B5830">
        <w:rPr>
          <w:rFonts w:ascii="Times New Roman" w:hAnsi="Times New Roman" w:cs="Times New Roman"/>
          <w:b/>
          <w:bCs/>
          <w:sz w:val="24"/>
          <w:szCs w:val="24"/>
        </w:rPr>
        <w:tab/>
        <w:t>Students can delete a project</w:t>
      </w:r>
      <w:r w:rsidRPr="007B5830">
        <w:rPr>
          <w:rFonts w:ascii="Times New Roman" w:hAnsi="Times New Roman" w:cs="Times New Roman"/>
          <w:sz w:val="24"/>
          <w:szCs w:val="24"/>
        </w:rPr>
        <w: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interface for deleting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“Are you sure to delete this project?” with “yes” and “no”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delete a project in database.</w:t>
      </w:r>
    </w:p>
    <w:p w:rsidR="00B91B3C" w:rsidRPr="007B5830" w:rsidRDefault="00B91B3C" w:rsidP="00B91B3C">
      <w:pPr>
        <w:pStyle w:val="ListParagraph"/>
        <w:spacing w:after="200" w:line="276" w:lineRule="auto"/>
        <w:ind w:firstLine="720"/>
        <w:jc w:val="bot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URS-10:</w:t>
      </w:r>
      <w:r w:rsidRPr="007B5830">
        <w:rPr>
          <w:rFonts w:ascii="Times New Roman" w:hAnsi="Times New Roman" w:cs="Times New Roman"/>
          <w:b/>
          <w:bCs/>
          <w:sz w:val="24"/>
          <w:szCs w:val="24"/>
        </w:rPr>
        <w:tab/>
        <w:t>Students can add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 submit button,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URS-11:</w:t>
      </w:r>
      <w:r w:rsidRPr="007B5830">
        <w:rPr>
          <w:rFonts w:ascii="Times New Roman" w:hAnsi="Times New Roman" w:cs="Times New Roman"/>
          <w:b/>
          <w:bCs/>
          <w:sz w:val="24"/>
          <w:szCs w:val="24"/>
        </w:rPr>
        <w:tab/>
        <w:t>Students can edit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and task due date.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URS-12:</w:t>
      </w:r>
      <w:r w:rsidRPr="007B5830">
        <w:rPr>
          <w:rFonts w:ascii="Times New Roman" w:hAnsi="Times New Roman" w:cs="Times New Roman"/>
          <w:b/>
          <w:bCs/>
          <w:sz w:val="24"/>
          <w:szCs w:val="24"/>
        </w:rPr>
        <w:tab/>
        <w:t>Students can delete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button to delete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conformation message.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URS-13:</w:t>
      </w:r>
      <w:r w:rsidRPr="007B5830">
        <w:rPr>
          <w:rFonts w:ascii="Times New Roman" w:hAnsi="Times New Roman" w:cs="Times New Roman"/>
          <w:b/>
          <w:bCs/>
          <w:sz w:val="24"/>
          <w:szCs w:val="24"/>
        </w:rPr>
        <w:tab/>
        <w:t>Students can move tasks of a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 dashboard.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project detail page.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provide UI to display lists and cards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a task card to drag and drop a task.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the task in another card column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forbidden mouse-cursor while dragging.</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conformation message “Do you want to move this task?”.</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“Move a task success”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an error message if the move destination is not match with constraints “You cannot move this task to (destination path)”.</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ind w:left="360"/>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URS-14:</w:t>
      </w:r>
      <w:r w:rsidRPr="007B5830">
        <w:rPr>
          <w:rFonts w:ascii="Times New Roman" w:hAnsi="Times New Roman" w:cs="Times New Roman"/>
          <w:b/>
          <w:bCs/>
          <w:sz w:val="24"/>
          <w:szCs w:val="24"/>
        </w:rPr>
        <w:tab/>
        <w:t>Student can view comments from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comment of mentor and supervisor in each task.</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URS-15:</w:t>
      </w:r>
      <w:r w:rsidRPr="007B5830">
        <w:rPr>
          <w:rFonts w:ascii="Times New Roman" w:hAnsi="Times New Roman" w:cs="Times New Roman"/>
          <w:b/>
          <w:bCs/>
          <w:sz w:val="24"/>
          <w:szCs w:val="24"/>
        </w:rPr>
        <w:tab/>
        <w:t>Students can add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add comment button for adding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submit button for saving data.</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added.”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URS-16:</w:t>
      </w:r>
      <w:r w:rsidRPr="007B5830">
        <w:rPr>
          <w:rFonts w:ascii="Times New Roman" w:hAnsi="Times New Roman" w:cs="Times New Roman"/>
          <w:b/>
          <w:bCs/>
          <w:sz w:val="24"/>
          <w:szCs w:val="24"/>
        </w:rPr>
        <w:tab/>
        <w:t>Student can delete their own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delete comment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to delete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URS-17:</w:t>
      </w:r>
      <w:r w:rsidRPr="007B5830">
        <w:rPr>
          <w:rFonts w:ascii="Times New Roman" w:hAnsi="Times New Roman" w:cs="Times New Roman"/>
          <w:b/>
          <w:bCs/>
          <w:sz w:val="24"/>
          <w:szCs w:val="24"/>
        </w:rPr>
        <w:tab/>
        <w:t>Mentors and Supervisor can view tasks of a student’s project.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tasks of students who add registration code of mentor and supervisor.</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URS-18:</w:t>
      </w:r>
      <w:r w:rsidRPr="007B5830">
        <w:rPr>
          <w:rFonts w:ascii="Times New Roman" w:hAnsi="Times New Roman" w:cs="Times New Roman"/>
          <w:b/>
          <w:bCs/>
          <w:sz w:val="24"/>
          <w:szCs w:val="24"/>
        </w:rPr>
        <w:tab/>
        <w:t>Mentors and Supervisor can view the statistics of tasks.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list of students.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specific student’s dash board.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statistics of student’s tasks.</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b/>
          <w:bCs/>
          <w:sz w:val="24"/>
          <w:szCs w:val="24"/>
        </w:rPr>
      </w:pPr>
      <w:r w:rsidRPr="007B5830">
        <w:rPr>
          <w:rFonts w:ascii="Times New Roman" w:hAnsi="Times New Roman" w:cs="Times New Roman"/>
          <w:b/>
          <w:bCs/>
          <w:sz w:val="24"/>
          <w:szCs w:val="24"/>
        </w:rPr>
        <w:t xml:space="preserve">URS-19: </w:t>
      </w:r>
      <w:r w:rsidRPr="007B5830">
        <w:rPr>
          <w:rFonts w:ascii="Times New Roman" w:hAnsi="Times New Roman" w:cs="Times New Roman"/>
          <w:b/>
          <w:bCs/>
          <w:sz w:val="24"/>
          <w:szCs w:val="24"/>
        </w:rPr>
        <w:tab/>
        <w:t>Mentor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“show report” button to display a student’s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student’s weekly report.</w:t>
      </w:r>
    </w:p>
    <w:p w:rsidR="00B91B3C" w:rsidRPr="007B5830" w:rsidRDefault="00B91B3C"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URS-20:</w:t>
      </w:r>
      <w:r w:rsidRPr="007B5830">
        <w:rPr>
          <w:rFonts w:ascii="Times New Roman" w:hAnsi="Times New Roman" w:cs="Times New Roman"/>
          <w:b/>
          <w:bCs/>
          <w:sz w:val="24"/>
          <w:szCs w:val="24"/>
        </w:rPr>
        <w:tab/>
        <w:t>Mentor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save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URS-21:</w:t>
      </w:r>
      <w:r w:rsidRPr="007B5830">
        <w:rPr>
          <w:rFonts w:ascii="Times New Roman" w:hAnsi="Times New Roman" w:cs="Times New Roman"/>
          <w:b/>
          <w:bCs/>
          <w:sz w:val="24"/>
          <w:szCs w:val="24"/>
        </w:rPr>
        <w:tab/>
        <w:t>Mentor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mentor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b/>
          <w:bCs/>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URS-22:</w:t>
      </w:r>
      <w:r w:rsidRPr="007B5830">
        <w:rPr>
          <w:rFonts w:ascii="Times New Roman" w:hAnsi="Times New Roman" w:cs="Times New Roman"/>
          <w:b/>
          <w:bCs/>
          <w:sz w:val="24"/>
          <w:szCs w:val="24"/>
        </w:rPr>
        <w:tab/>
        <w:t>Mentor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mentor’s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URS-23:</w:t>
      </w:r>
      <w:r w:rsidRPr="007B5830">
        <w:rPr>
          <w:rFonts w:ascii="Times New Roman" w:hAnsi="Times New Roman" w:cs="Times New Roman"/>
          <w:b/>
          <w:bCs/>
          <w:sz w:val="24"/>
          <w:szCs w:val="24"/>
        </w:rPr>
        <w:tab/>
        <w:t>Supervisor can view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comments of supervisor in daily or weekly form.</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sz w:val="24"/>
          <w:szCs w:val="24"/>
        </w:rPr>
      </w:pPr>
      <w:r w:rsidRPr="007B5830">
        <w:rPr>
          <w:rFonts w:ascii="Times New Roman" w:hAnsi="Times New Roman" w:cs="Times New Roman"/>
          <w:b/>
          <w:bCs/>
          <w:sz w:val="24"/>
          <w:szCs w:val="24"/>
        </w:rPr>
        <w:t>URS-24:</w:t>
      </w:r>
      <w:r w:rsidRPr="007B5830">
        <w:rPr>
          <w:rFonts w:ascii="Times New Roman" w:hAnsi="Times New Roman" w:cs="Times New Roman"/>
          <w:b/>
          <w:bCs/>
          <w:sz w:val="24"/>
          <w:szCs w:val="24"/>
        </w:rPr>
        <w:tab/>
        <w:t>Supervisor can add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of adding comment options.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add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save and cancel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cancel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add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“add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URS-25:</w:t>
      </w:r>
      <w:r w:rsidRPr="007B5830">
        <w:rPr>
          <w:rFonts w:ascii="Times New Roman" w:hAnsi="Times New Roman" w:cs="Times New Roman"/>
          <w:b/>
          <w:bCs/>
          <w:sz w:val="24"/>
          <w:szCs w:val="24"/>
        </w:rPr>
        <w:tab/>
        <w:t>Supervisor can edit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provide UI of editing comment options.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daily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edit a comment of supervisor in weekly form.</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confirmation message “Do you want to edit this comment?”.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successful message “Edit comment success”.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URS-26:</w:t>
      </w:r>
      <w:r w:rsidRPr="007B5830">
        <w:rPr>
          <w:rFonts w:ascii="Times New Roman" w:hAnsi="Times New Roman" w:cs="Times New Roman"/>
          <w:b/>
          <w:bCs/>
          <w:sz w:val="24"/>
          <w:szCs w:val="24"/>
        </w:rPr>
        <w:tab/>
        <w:t>Supervisor can delete comments in student’s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a list of supervisor’s comments.</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delete button for deleting a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display a cancel button.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confirmation message “Do you want to delete this comment?”.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successful message “comment is deleted”</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URS-27:</w:t>
      </w:r>
      <w:r w:rsidRPr="007B5830">
        <w:rPr>
          <w:rFonts w:ascii="Times New Roman" w:hAnsi="Times New Roman" w:cs="Times New Roman"/>
          <w:b/>
          <w:bCs/>
          <w:sz w:val="24"/>
          <w:szCs w:val="24"/>
        </w:rPr>
        <w:tab/>
        <w:t>Users can view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connect to database.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all tasks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 xml:space="preserve">System shall separate tasks in weekly. </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merge keywords in a task with a sentence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student’s weekly report content, comments, Mentor’s signature, student’s signature.</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URS-28:</w:t>
      </w:r>
      <w:r w:rsidRPr="007B5830">
        <w:rPr>
          <w:rFonts w:ascii="Times New Roman" w:hAnsi="Times New Roman" w:cs="Times New Roman"/>
          <w:b/>
          <w:bCs/>
          <w:sz w:val="24"/>
          <w:szCs w:val="24"/>
        </w:rPr>
        <w:tab/>
        <w:t>Users can generate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convert html weekly report to pdf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 to download a pdf file.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close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print button.</w:t>
      </w:r>
    </w:p>
    <w:p w:rsidR="00B91B3C" w:rsidRPr="007B5830" w:rsidRDefault="00B91B3C" w:rsidP="00B91B3C">
      <w:pPr>
        <w:rPr>
          <w:rFonts w:ascii="Times New Roman" w:hAnsi="Times New Roman" w:cs="Times New Roman"/>
          <w:b/>
          <w:bCs/>
          <w:sz w:val="24"/>
          <w:szCs w:val="24"/>
        </w:rPr>
      </w:pPr>
    </w:p>
    <w:p w:rsidR="00B91B3C" w:rsidRPr="007B5830" w:rsidRDefault="00B91B3C" w:rsidP="00B91B3C">
      <w:pPr>
        <w:ind w:firstLine="360"/>
        <w:rPr>
          <w:rFonts w:ascii="Times New Roman" w:hAnsi="Times New Roman" w:cs="Times New Roman"/>
          <w:b/>
          <w:bCs/>
          <w:sz w:val="24"/>
          <w:szCs w:val="24"/>
        </w:rPr>
      </w:pPr>
      <w:r w:rsidRPr="007B5830">
        <w:rPr>
          <w:rFonts w:ascii="Times New Roman" w:hAnsi="Times New Roman" w:cs="Times New Roman"/>
          <w:b/>
          <w:bCs/>
          <w:sz w:val="24"/>
          <w:szCs w:val="24"/>
        </w:rPr>
        <w:t>URS-29:</w:t>
      </w:r>
      <w:r w:rsidRPr="007B5830">
        <w:rPr>
          <w:rFonts w:ascii="Times New Roman" w:hAnsi="Times New Roman" w:cs="Times New Roman"/>
          <w:b/>
          <w:bCs/>
          <w:sz w:val="24"/>
          <w:szCs w:val="24"/>
        </w:rPr>
        <w:tab/>
        <w:t>Users can download a pdf file of weekly report.</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a download button.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download a file to a local computer.</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URS-30:</w:t>
      </w:r>
      <w:r w:rsidRPr="007B5830">
        <w:rPr>
          <w:rFonts w:ascii="Times New Roman" w:hAnsi="Times New Roman" w:cs="Times New Roman"/>
          <w:b/>
          <w:bCs/>
          <w:sz w:val="24"/>
          <w:szCs w:val="24"/>
        </w:rPr>
        <w:tab/>
        <w:t>Student can receive comment notification message on Web application.</w:t>
      </w:r>
    </w:p>
    <w:p w:rsidR="00B91B3C" w:rsidRPr="007B5830" w:rsidRDefault="00B91B3C" w:rsidP="00B91B3C">
      <w:pPr>
        <w:pStyle w:val="ListParagraph"/>
        <w:spacing w:after="200" w:line="276" w:lineRule="auto"/>
        <w:jc w:val="both"/>
        <w:rPr>
          <w:rFonts w:ascii="Times New Roman" w:hAnsi="Times New Roman" w:cs="Times New Roman"/>
          <w:sz w:val="24"/>
          <w:szCs w:val="24"/>
        </w:rPr>
      </w:pP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comments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comment activities from the earliest to the latest comment in activities box (in dashboard).</w:t>
      </w:r>
    </w:p>
    <w:p w:rsidR="00611AF9" w:rsidRPr="007B5830" w:rsidRDefault="00611AF9" w:rsidP="00B91B3C">
      <w:pPr>
        <w:spacing w:after="200" w:line="276" w:lineRule="auto"/>
        <w:ind w:left="360"/>
        <w:jc w:val="both"/>
        <w:rPr>
          <w:rFonts w:ascii="Times New Roman" w:hAnsi="Times New Roman" w:cs="Times New Roman"/>
          <w:b/>
          <w:bCs/>
          <w:sz w:val="24"/>
          <w:szCs w:val="24"/>
        </w:rPr>
      </w:pPr>
    </w:p>
    <w:p w:rsidR="00B91B3C" w:rsidRPr="007B5830" w:rsidRDefault="00B91B3C" w:rsidP="00B91B3C">
      <w:pPr>
        <w:spacing w:after="200" w:line="276" w:lineRule="auto"/>
        <w:ind w:left="360"/>
        <w:jc w:val="both"/>
        <w:rPr>
          <w:rFonts w:ascii="Times New Roman" w:hAnsi="Times New Roman" w:cs="Times New Roman"/>
          <w:sz w:val="24"/>
          <w:szCs w:val="24"/>
        </w:rPr>
      </w:pPr>
      <w:r w:rsidRPr="007B5830">
        <w:rPr>
          <w:rFonts w:ascii="Times New Roman" w:hAnsi="Times New Roman" w:cs="Times New Roman"/>
          <w:b/>
          <w:bCs/>
          <w:sz w:val="24"/>
          <w:szCs w:val="24"/>
        </w:rPr>
        <w:t>URS-31:</w:t>
      </w:r>
      <w:r w:rsidRPr="007B5830">
        <w:rPr>
          <w:rFonts w:ascii="Times New Roman" w:hAnsi="Times New Roman" w:cs="Times New Roman"/>
          <w:b/>
          <w:bCs/>
          <w:sz w:val="24"/>
          <w:szCs w:val="24"/>
        </w:rPr>
        <w:tab/>
        <w:t>Mentor and supervisor can receive activities notification message on Web application.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URS-32:</w:t>
      </w:r>
      <w:r w:rsidRPr="007B5830">
        <w:rPr>
          <w:rFonts w:ascii="Times New Roman" w:hAnsi="Times New Roman" w:cs="Times New Roman"/>
          <w:b/>
          <w:bCs/>
          <w:sz w:val="24"/>
          <w:szCs w:val="24"/>
        </w:rPr>
        <w:tab/>
        <w:t>Student can receive comment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detect comments of mentor and supervisor.</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comment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comment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comment.</w:t>
      </w: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spacing w:after="200" w:line="276" w:lineRule="auto"/>
        <w:ind w:firstLine="360"/>
        <w:jc w:val="both"/>
        <w:rPr>
          <w:rFonts w:ascii="Times New Roman" w:hAnsi="Times New Roman" w:cs="Times New Roman"/>
          <w:b/>
          <w:bCs/>
          <w:sz w:val="24"/>
          <w:szCs w:val="24"/>
        </w:rPr>
      </w:pPr>
      <w:r w:rsidRPr="007B5830">
        <w:rPr>
          <w:rFonts w:ascii="Times New Roman" w:hAnsi="Times New Roman" w:cs="Times New Roman"/>
          <w:b/>
          <w:bCs/>
          <w:sz w:val="24"/>
          <w:szCs w:val="24"/>
        </w:rPr>
        <w:t>URS-33:</w:t>
      </w:r>
      <w:r w:rsidRPr="007B5830">
        <w:rPr>
          <w:rFonts w:ascii="Times New Roman" w:hAnsi="Times New Roman" w:cs="Times New Roman"/>
          <w:b/>
          <w:bCs/>
          <w:sz w:val="24"/>
          <w:szCs w:val="24"/>
        </w:rPr>
        <w:tab/>
        <w:t>Mentor and supervisor can receive activities notification message by Email.</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lastRenderedPageBreak/>
        <w:t>System shall detect task activities of students who under their guidance.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provide email template of task activities notification.</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merge the content of task to an email template.</w:t>
      </w:r>
    </w:p>
    <w:p w:rsidR="00B91B3C" w:rsidRPr="007B5830" w:rsidRDefault="00B91B3C" w:rsidP="00B91B3C">
      <w:pPr>
        <w:pStyle w:val="ListParagraph"/>
        <w:numPr>
          <w:ilvl w:val="0"/>
          <w:numId w:val="6"/>
        </w:numPr>
        <w:rPr>
          <w:rFonts w:ascii="Times New Roman" w:hAnsi="Times New Roman" w:cs="Times New Roman"/>
          <w:sz w:val="24"/>
          <w:szCs w:val="24"/>
        </w:rPr>
      </w:pPr>
      <w:r w:rsidRPr="007B5830">
        <w:rPr>
          <w:rFonts w:ascii="Times New Roman" w:hAnsi="Times New Roman" w:cs="Times New Roman"/>
          <w:sz w:val="24"/>
          <w:szCs w:val="24"/>
        </w:rPr>
        <w:t>System shall send a notification via email based on time-stamp of task.</w:t>
      </w: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pStyle w:val="ListParagraph"/>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B91B3C" w:rsidRPr="007B5830" w:rsidRDefault="00B91B3C" w:rsidP="00B91B3C">
      <w:pPr>
        <w:spacing w:after="200" w:line="276" w:lineRule="auto"/>
        <w:jc w:val="both"/>
        <w:rPr>
          <w:rFonts w:ascii="Times New Roman" w:hAnsi="Times New Roman" w:cs="Times New Roman"/>
          <w:sz w:val="24"/>
          <w:szCs w:val="24"/>
        </w:rPr>
      </w:pPr>
    </w:p>
    <w:p w:rsidR="00B91B3C" w:rsidRPr="007B5830" w:rsidRDefault="00B91B3C" w:rsidP="00B91B3C">
      <w:pPr>
        <w:rPr>
          <w:rFonts w:ascii="Times New Roman" w:hAnsi="Times New Roman" w:cs="Times New Roman"/>
          <w:sz w:val="24"/>
          <w:szCs w:val="24"/>
        </w:rPr>
      </w:pPr>
    </w:p>
    <w:p w:rsidR="00170170" w:rsidRPr="007B5830" w:rsidRDefault="00170170" w:rsidP="00B91B3C">
      <w:pPr>
        <w:rPr>
          <w:rFonts w:ascii="Times New Roman" w:hAnsi="Times New Roman" w:cs="Times New Roman"/>
          <w:sz w:val="24"/>
          <w:szCs w:val="24"/>
        </w:rPr>
      </w:pPr>
    </w:p>
    <w:p w:rsidR="00170170" w:rsidRPr="007B5830" w:rsidRDefault="00170170" w:rsidP="00170170">
      <w:pPr>
        <w:rPr>
          <w:rFonts w:ascii="Times New Roman" w:hAnsi="Times New Roman" w:cs="Times New Roman"/>
          <w:sz w:val="24"/>
          <w:szCs w:val="24"/>
        </w:rPr>
      </w:pPr>
    </w:p>
    <w:p w:rsidR="00170170" w:rsidRPr="007B5830" w:rsidRDefault="00170170">
      <w:pPr>
        <w:rPr>
          <w:rFonts w:ascii="Times New Roman" w:hAnsi="Times New Roman" w:cs="Times New Roman"/>
        </w:rPr>
      </w:pPr>
      <w:r w:rsidRPr="007B5830">
        <w:rPr>
          <w:rFonts w:ascii="Times New Roman" w:hAnsi="Times New Roman" w:cs="Times New Roman"/>
        </w:rPr>
        <w:br w:type="page"/>
      </w:r>
    </w:p>
    <w:p w:rsidR="00AD4D39" w:rsidRPr="007B5830" w:rsidRDefault="00AD4D39" w:rsidP="00F87866">
      <w:pPr>
        <w:pStyle w:val="Heading1"/>
        <w:rPr>
          <w:rFonts w:ascii="Times New Roman" w:hAnsi="Times New Roman" w:cs="Times New Roman"/>
          <w:b/>
          <w:bCs/>
          <w:color w:val="auto"/>
          <w:sz w:val="36"/>
          <w:szCs w:val="36"/>
        </w:rPr>
      </w:pPr>
      <w:bookmarkStart w:id="107" w:name="_Toc476678736"/>
      <w:r w:rsidRPr="007B5830">
        <w:rPr>
          <w:rFonts w:ascii="Times New Roman" w:hAnsi="Times New Roman" w:cs="Times New Roman"/>
          <w:b/>
          <w:bCs/>
          <w:color w:val="auto"/>
          <w:sz w:val="36"/>
          <w:szCs w:val="36"/>
        </w:rPr>
        <w:lastRenderedPageBreak/>
        <w:t>Chapter IV | Requirement Specification</w:t>
      </w:r>
      <w:bookmarkEnd w:id="107"/>
    </w:p>
    <w:p w:rsidR="00631C02" w:rsidRPr="00955A0F" w:rsidRDefault="00631C02" w:rsidP="00680D6E">
      <w:pPr>
        <w:pStyle w:val="Heading2"/>
        <w:numPr>
          <w:ilvl w:val="0"/>
          <w:numId w:val="7"/>
        </w:numPr>
        <w:rPr>
          <w:rFonts w:ascii="Times New Roman" w:hAnsi="Times New Roman" w:cs="Times New Roman"/>
          <w:b/>
          <w:bCs/>
          <w:color w:val="auto"/>
          <w:sz w:val="32"/>
          <w:szCs w:val="32"/>
        </w:rPr>
      </w:pPr>
      <w:bookmarkStart w:id="108" w:name="_Toc476678737"/>
      <w:r w:rsidRPr="00955A0F">
        <w:rPr>
          <w:rFonts w:ascii="Times New Roman" w:hAnsi="Times New Roman" w:cs="Times New Roman"/>
          <w:b/>
          <w:bCs/>
          <w:color w:val="auto"/>
          <w:sz w:val="32"/>
          <w:szCs w:val="32"/>
        </w:rPr>
        <w:t>Use case diagram</w:t>
      </w:r>
      <w:bookmarkEnd w:id="108"/>
    </w:p>
    <w:p w:rsidR="007B5830" w:rsidRPr="007B5830" w:rsidRDefault="007B5830" w:rsidP="007B5830">
      <w:pPr>
        <w:rPr>
          <w:rFonts w:ascii="Times New Roman" w:hAnsi="Times New Roman" w:cs="Times New Roman"/>
        </w:rPr>
      </w:pPr>
    </w:p>
    <w:p w:rsidR="00631C02" w:rsidRPr="007B5830" w:rsidRDefault="007C49E0" w:rsidP="00631C02">
      <w:pPr>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50.25pt">
            <v:imagedata r:id="rId8" o:title="use case diagram2"/>
          </v:shape>
        </w:pict>
      </w:r>
    </w:p>
    <w:p w:rsidR="00631C02" w:rsidRPr="007B5830" w:rsidRDefault="00631C02" w:rsidP="00631C02">
      <w:pPr>
        <w:pStyle w:val="Caption"/>
        <w:jc w:val="center"/>
        <w:rPr>
          <w:rFonts w:ascii="Times New Roman" w:hAnsi="Times New Roman" w:cs="Times New Roman"/>
          <w:color w:val="auto"/>
        </w:rPr>
      </w:pPr>
      <w:r w:rsidRPr="007B5830">
        <w:rPr>
          <w:rFonts w:ascii="Times New Roman" w:hAnsi="Times New Roman" w:cs="Times New Roman"/>
          <w:color w:val="auto"/>
        </w:rPr>
        <w:t xml:space="preserve">Figure </w:t>
      </w:r>
      <w:r w:rsidR="00611AF9" w:rsidRPr="007B5830">
        <w:rPr>
          <w:rFonts w:ascii="Times New Roman" w:hAnsi="Times New Roman" w:cs="Times New Roman"/>
          <w:color w:val="auto"/>
        </w:rPr>
        <w:fldChar w:fldCharType="begin"/>
      </w:r>
      <w:r w:rsidR="00611AF9" w:rsidRPr="007B5830">
        <w:rPr>
          <w:rFonts w:ascii="Times New Roman" w:hAnsi="Times New Roman" w:cs="Times New Roman"/>
          <w:color w:val="auto"/>
        </w:rPr>
        <w:instrText xml:space="preserve"> SEQ Figure \* ARABIC </w:instrText>
      </w:r>
      <w:r w:rsidR="00611AF9" w:rsidRPr="007B5830">
        <w:rPr>
          <w:rFonts w:ascii="Times New Roman" w:hAnsi="Times New Roman" w:cs="Times New Roman"/>
          <w:color w:val="auto"/>
        </w:rPr>
        <w:fldChar w:fldCharType="separate"/>
      </w:r>
      <w:r w:rsidRPr="007B5830">
        <w:rPr>
          <w:rFonts w:ascii="Times New Roman" w:hAnsi="Times New Roman" w:cs="Times New Roman"/>
          <w:noProof/>
          <w:color w:val="auto"/>
        </w:rPr>
        <w:t>1</w:t>
      </w:r>
      <w:r w:rsidR="00611AF9" w:rsidRPr="007B5830">
        <w:rPr>
          <w:rFonts w:ascii="Times New Roman" w:hAnsi="Times New Roman" w:cs="Times New Roman"/>
          <w:noProof/>
          <w:color w:val="auto"/>
        </w:rPr>
        <w:fldChar w:fldCharType="end"/>
      </w:r>
      <w:r w:rsidRPr="007B5830">
        <w:rPr>
          <w:rFonts w:ascii="Times New Roman" w:hAnsi="Times New Roman" w:cs="Times New Roman"/>
          <w:color w:val="auto"/>
        </w:rPr>
        <w:t xml:space="preserve"> Use case diagram</w:t>
      </w:r>
    </w:p>
    <w:p w:rsidR="00631C02" w:rsidRPr="007B5830" w:rsidRDefault="00631C02" w:rsidP="00680D6E">
      <w:pPr>
        <w:pStyle w:val="Heading2"/>
        <w:numPr>
          <w:ilvl w:val="0"/>
          <w:numId w:val="7"/>
        </w:numPr>
        <w:rPr>
          <w:rFonts w:ascii="Times New Roman" w:hAnsi="Times New Roman" w:cs="Times New Roman"/>
          <w:b/>
          <w:bCs/>
          <w:color w:val="auto"/>
          <w:sz w:val="32"/>
          <w:szCs w:val="32"/>
        </w:rPr>
      </w:pPr>
      <w:bookmarkStart w:id="109" w:name="_Toc476678738"/>
      <w:r w:rsidRPr="007B5830">
        <w:rPr>
          <w:rFonts w:ascii="Times New Roman" w:hAnsi="Times New Roman" w:cs="Times New Roman"/>
          <w:b/>
          <w:bCs/>
          <w:color w:val="auto"/>
          <w:sz w:val="32"/>
          <w:szCs w:val="32"/>
        </w:rPr>
        <w:t>Use case description</w:t>
      </w:r>
      <w:bookmarkEnd w:id="109"/>
    </w:p>
    <w:p w:rsidR="007B5830" w:rsidRPr="007B5830" w:rsidRDefault="007B5830" w:rsidP="007B5830">
      <w:pPr>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611AF9" w:rsidRPr="007B5830" w:rsidTr="007F416D">
        <w:tc>
          <w:tcPr>
            <w:tcW w:w="2254" w:type="dxa"/>
            <w:shd w:val="clear" w:color="auto" w:fill="D9D9D9" w:themeFill="background1" w:themeFillShade="D9"/>
          </w:tcPr>
          <w:p w:rsidR="00093B46" w:rsidRPr="007B5830" w:rsidRDefault="00093B46" w:rsidP="007F416D">
            <w:pPr>
              <w:rPr>
                <w:rFonts w:ascii="Times New Roman" w:hAnsi="Times New Roman" w:cs="Times New Roman"/>
                <w:b/>
                <w:bCs/>
                <w:sz w:val="24"/>
                <w:szCs w:val="24"/>
              </w:rPr>
            </w:pPr>
            <w:r w:rsidRPr="007B5830">
              <w:rPr>
                <w:rFonts w:ascii="Times New Roman" w:hAnsi="Times New Roman" w:cs="Times New Roman"/>
                <w:b/>
                <w:bCs/>
                <w:sz w:val="24"/>
                <w:szCs w:val="24"/>
              </w:rPr>
              <w:t xml:space="preserve">Use </w:t>
            </w:r>
            <w:r w:rsidR="007F416D" w:rsidRPr="007B5830">
              <w:rPr>
                <w:rFonts w:ascii="Times New Roman" w:hAnsi="Times New Roman" w:cs="Times New Roman"/>
                <w:b/>
                <w:bCs/>
                <w:sz w:val="24"/>
                <w:szCs w:val="24"/>
              </w:rPr>
              <w:t>C</w:t>
            </w:r>
            <w:r w:rsidRPr="007B5830">
              <w:rPr>
                <w:rFonts w:ascii="Times New Roman" w:hAnsi="Times New Roman" w:cs="Times New Roman"/>
                <w:b/>
                <w:bCs/>
                <w:sz w:val="24"/>
                <w:szCs w:val="24"/>
              </w:rPr>
              <w:t>ase ID:</w:t>
            </w:r>
          </w:p>
        </w:tc>
        <w:tc>
          <w:tcPr>
            <w:tcW w:w="6762" w:type="dxa"/>
            <w:gridSpan w:val="3"/>
            <w:shd w:val="clear" w:color="auto" w:fill="D9D9D9" w:themeFill="background1" w:themeFillShade="D9"/>
          </w:tcPr>
          <w:p w:rsidR="00093B46" w:rsidRPr="007B5830" w:rsidRDefault="00F75F63" w:rsidP="007B5830">
            <w:pPr>
              <w:pStyle w:val="Heading3"/>
              <w:outlineLvl w:val="2"/>
              <w:rPr>
                <w:rFonts w:ascii="Times New Roman" w:hAnsi="Times New Roman" w:cs="Times New Roman"/>
                <w:color w:val="auto"/>
              </w:rPr>
            </w:pPr>
            <w:bookmarkStart w:id="110" w:name="_Toc476678739"/>
            <w:r w:rsidRPr="007B5830">
              <w:rPr>
                <w:rFonts w:ascii="Times New Roman" w:hAnsi="Times New Roman" w:cs="Times New Roman"/>
                <w:color w:val="auto"/>
              </w:rPr>
              <w:t>UC-01</w:t>
            </w:r>
            <w:bookmarkEnd w:id="110"/>
          </w:p>
        </w:tc>
      </w:tr>
      <w:tr w:rsidR="00611AF9" w:rsidRPr="007B5830" w:rsidTr="007F416D">
        <w:tc>
          <w:tcPr>
            <w:tcW w:w="2254" w:type="dxa"/>
            <w:shd w:val="clear" w:color="auto" w:fill="D9D9D9" w:themeFill="background1" w:themeFillShade="D9"/>
          </w:tcPr>
          <w:p w:rsidR="007F416D"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4D4691">
            <w:pPr>
              <w:rPr>
                <w:rFonts w:ascii="Times New Roman" w:hAnsi="Times New Roman" w:cs="Times New Roman"/>
                <w:sz w:val="24"/>
                <w:szCs w:val="24"/>
              </w:rPr>
            </w:pPr>
            <w:r w:rsidRPr="007B5830">
              <w:rPr>
                <w:rFonts w:ascii="Times New Roman" w:hAnsi="Times New Roman" w:cs="Times New Roman"/>
                <w:sz w:val="24"/>
                <w:szCs w:val="24"/>
              </w:rPr>
              <w:t>Visitor can register to the system.</w:t>
            </w:r>
          </w:p>
        </w:tc>
      </w:tr>
      <w:tr w:rsidR="00611AF9" w:rsidRPr="007B5830" w:rsidTr="007F416D">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93B46" w:rsidRPr="007B5830" w:rsidRDefault="007F416D">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93B46" w:rsidRPr="007B5830" w:rsidRDefault="007F416D">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611AF9" w:rsidRPr="007B5830" w:rsidTr="007F416D">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7F416D" w:rsidRPr="007B5830" w:rsidRDefault="00955A0F" w:rsidP="007F416D">
            <w:pPr>
              <w:rPr>
                <w:rFonts w:ascii="Times New Roman" w:hAnsi="Times New Roman" w:cs="Times New Roman"/>
                <w:sz w:val="24"/>
                <w:szCs w:val="24"/>
              </w:rPr>
            </w:pPr>
            <w:r>
              <w:rPr>
                <w:rFonts w:ascii="Times New Roman" w:hAnsi="Times New Roman" w:cs="Times New Roman"/>
                <w:sz w:val="24"/>
                <w:szCs w:val="24"/>
              </w:rPr>
              <w:t>07/03/2017</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register to the WIL report management system.</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7F416D" w:rsidRPr="007B5830" w:rsidRDefault="007D34CB" w:rsidP="007D34CB">
            <w:pPr>
              <w:rPr>
                <w:rFonts w:ascii="Times New Roman" w:hAnsi="Times New Roman" w:cs="Times New Roman"/>
                <w:sz w:val="24"/>
                <w:szCs w:val="24"/>
              </w:rPr>
            </w:pPr>
            <w:r w:rsidRPr="007B5830">
              <w:rPr>
                <w:rFonts w:ascii="Times New Roman" w:hAnsi="Times New Roman" w:cs="Times New Roman"/>
                <w:sz w:val="24"/>
                <w:szCs w:val="24"/>
              </w:rPr>
              <w:t>Visitor enter to WIL report management web application.</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7F416D" w:rsidRPr="007B5830" w:rsidRDefault="007D34CB" w:rsidP="007F416D">
            <w:pPr>
              <w:rPr>
                <w:rFonts w:ascii="Times New Roman" w:hAnsi="Times New Roman" w:cs="Times New Roman"/>
                <w:sz w:val="24"/>
                <w:szCs w:val="24"/>
              </w:rPr>
            </w:pPr>
            <w:r w:rsidRPr="007B5830">
              <w:rPr>
                <w:rFonts w:ascii="Times New Roman" w:hAnsi="Times New Roman" w:cs="Times New Roman"/>
                <w:sz w:val="24"/>
                <w:szCs w:val="24"/>
              </w:rPr>
              <w:t>Visitor can create a user account.</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7D34CB" w:rsidRPr="007B5830" w:rsidRDefault="007D34CB" w:rsidP="00680D6E">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select the role of user.</w:t>
            </w:r>
          </w:p>
          <w:p w:rsidR="007F416D" w:rsidRPr="007B5830" w:rsidRDefault="001A1068" w:rsidP="001A1068">
            <w:pPr>
              <w:pStyle w:val="ListParagraph"/>
              <w:numPr>
                <w:ilvl w:val="0"/>
                <w:numId w:val="8"/>
              </w:numPr>
              <w:jc w:val="both"/>
              <w:rPr>
                <w:rFonts w:ascii="Times New Roman" w:hAnsi="Times New Roman" w:cs="Times New Roman"/>
                <w:sz w:val="24"/>
                <w:szCs w:val="24"/>
              </w:rPr>
            </w:pPr>
            <w:r w:rsidRPr="007B5830">
              <w:rPr>
                <w:rFonts w:ascii="Times New Roman" w:hAnsi="Times New Roman" w:cs="Times New Roman"/>
                <w:sz w:val="24"/>
                <w:szCs w:val="24"/>
              </w:rPr>
              <w:t>A v</w:t>
            </w:r>
            <w:r w:rsidR="007D34CB" w:rsidRPr="007B5830">
              <w:rPr>
                <w:rFonts w:ascii="Times New Roman" w:hAnsi="Times New Roman" w:cs="Times New Roman"/>
                <w:sz w:val="24"/>
                <w:szCs w:val="24"/>
              </w:rPr>
              <w:t>isitor select</w:t>
            </w:r>
            <w:r w:rsidRPr="007B5830">
              <w:rPr>
                <w:rFonts w:ascii="Times New Roman" w:hAnsi="Times New Roman" w:cs="Times New Roman"/>
                <w:sz w:val="24"/>
                <w:szCs w:val="24"/>
              </w:rPr>
              <w:t>s</w:t>
            </w:r>
            <w:r w:rsidR="007D34CB" w:rsidRPr="007B5830">
              <w:rPr>
                <w:rFonts w:ascii="Times New Roman" w:hAnsi="Times New Roman" w:cs="Times New Roman"/>
                <w:sz w:val="24"/>
                <w:szCs w:val="24"/>
              </w:rPr>
              <w:t xml:space="preserve"> a user role.</w:t>
            </w: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If visitor select “student” role: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A v</w:t>
            </w:r>
            <w:r w:rsidR="00201ACF"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name, surname, email, password, student_id, company name.</w:t>
            </w:r>
          </w:p>
          <w:p w:rsidR="00201ACF"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201ACF"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submit button.</w:t>
            </w:r>
          </w:p>
          <w:p w:rsidR="00AF0B3D" w:rsidRPr="007B5830" w:rsidRDefault="00AF0B3D"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AF0B3D" w:rsidRPr="007B5830" w:rsidRDefault="001A1068"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A v</w:t>
            </w:r>
            <w:r w:rsidR="00AF0B3D"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AF0B3D" w:rsidRPr="007B5830">
              <w:rPr>
                <w:rFonts w:ascii="Times New Roman" w:hAnsi="Times New Roman" w:cs="Times New Roman"/>
                <w:sz w:val="24"/>
                <w:szCs w:val="24"/>
              </w:rPr>
              <w:t xml:space="preserve"> ok button.</w:t>
            </w:r>
          </w:p>
          <w:p w:rsidR="00E0344E" w:rsidRPr="007B5830" w:rsidRDefault="00E0344E"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student_id, company name.</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username, password, name, surname, email, student_id, as a new user on the system with the default status for the visitor.</w:t>
            </w:r>
          </w:p>
          <w:p w:rsidR="00201ACF" w:rsidRPr="007B5830" w:rsidRDefault="00201ACF" w:rsidP="00680D6E">
            <w:pPr>
              <w:pStyle w:val="ListParagraph"/>
              <w:numPr>
                <w:ilvl w:val="0"/>
                <w:numId w:val="10"/>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1A1068"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b.) </w:t>
            </w:r>
            <w:r w:rsidR="00201ACF" w:rsidRPr="007B5830">
              <w:rPr>
                <w:rFonts w:ascii="Times New Roman" w:hAnsi="Times New Roman" w:cs="Times New Roman"/>
                <w:sz w:val="24"/>
                <w:szCs w:val="24"/>
              </w:rPr>
              <w:t xml:space="preserve">If </w:t>
            </w:r>
            <w:r w:rsidR="002D29DC" w:rsidRPr="007B5830">
              <w:rPr>
                <w:rFonts w:ascii="Times New Roman" w:hAnsi="Times New Roman" w:cs="Times New Roman"/>
                <w:sz w:val="24"/>
                <w:szCs w:val="24"/>
              </w:rPr>
              <w:t xml:space="preserve">a </w:t>
            </w:r>
            <w:r w:rsidR="00201ACF" w:rsidRPr="007B5830">
              <w:rPr>
                <w:rFonts w:ascii="Times New Roman" w:hAnsi="Times New Roman" w:cs="Times New Roman"/>
                <w:sz w:val="24"/>
                <w:szCs w:val="24"/>
              </w:rPr>
              <w:t>visitor select</w:t>
            </w:r>
            <w:r w:rsidR="002D29DC" w:rsidRPr="007B5830">
              <w:rPr>
                <w:rFonts w:ascii="Times New Roman" w:hAnsi="Times New Roman" w:cs="Times New Roman"/>
                <w:sz w:val="24"/>
                <w:szCs w:val="24"/>
              </w:rPr>
              <w:t>s</w:t>
            </w:r>
            <w:r w:rsidR="00201ACF" w:rsidRPr="007B5830">
              <w:rPr>
                <w:rFonts w:ascii="Times New Roman" w:hAnsi="Times New Roman" w:cs="Times New Roman"/>
                <w:sz w:val="24"/>
                <w:szCs w:val="24"/>
              </w:rPr>
              <w:t xml:space="preserve"> “Mentor” or “Supervisor” role:</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for the visitor to receive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input</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name, surname, email, password, company name.</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vi</w:t>
            </w:r>
            <w:r w:rsidR="00E0344E" w:rsidRPr="007B5830">
              <w:rPr>
                <w:rFonts w:ascii="Times New Roman" w:hAnsi="Times New Roman" w:cs="Times New Roman"/>
                <w:sz w:val="24"/>
                <w:szCs w:val="24"/>
              </w:rPr>
              <w:t>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submit button.</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display</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a confirmation message “Do you want to save your profile information?”</w:t>
            </w:r>
          </w:p>
          <w:p w:rsidR="00E0344E" w:rsidRPr="007B5830" w:rsidRDefault="002D29DC"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A v</w:t>
            </w:r>
            <w:r w:rsidR="00E0344E" w:rsidRPr="007B5830">
              <w:rPr>
                <w:rFonts w:ascii="Times New Roman" w:hAnsi="Times New Roman" w:cs="Times New Roman"/>
                <w:sz w:val="24"/>
                <w:szCs w:val="24"/>
              </w:rPr>
              <w:t>isitor click</w:t>
            </w:r>
            <w:r w:rsidRPr="007B5830">
              <w:rPr>
                <w:rFonts w:ascii="Times New Roman" w:hAnsi="Times New Roman" w:cs="Times New Roman"/>
                <w:sz w:val="24"/>
                <w:szCs w:val="24"/>
              </w:rPr>
              <w:t>s</w:t>
            </w:r>
            <w:r w:rsidR="00E0344E" w:rsidRPr="007B5830">
              <w:rPr>
                <w:rFonts w:ascii="Times New Roman" w:hAnsi="Times New Roman" w:cs="Times New Roman"/>
                <w:sz w:val="24"/>
                <w:szCs w:val="24"/>
              </w:rPr>
              <w:t xml:space="preserve"> ok button.</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validate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name, surname, email, password, company name.</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registration code for supervisor and mentor.</w:t>
            </w:r>
          </w:p>
          <w:p w:rsidR="00E0344E" w:rsidRPr="007B5830" w:rsidRDefault="00E0344E"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that the visitor registered successful.</w:t>
            </w:r>
          </w:p>
          <w:p w:rsidR="00201ACF" w:rsidRPr="007B5830" w:rsidRDefault="00201ACF" w:rsidP="00680D6E">
            <w:pPr>
              <w:pStyle w:val="ListParagraph"/>
              <w:numPr>
                <w:ilvl w:val="0"/>
                <w:numId w:val="12"/>
              </w:numPr>
              <w:jc w:val="both"/>
              <w:rPr>
                <w:rFonts w:ascii="Times New Roman" w:hAnsi="Times New Roman" w:cs="Times New Roman"/>
                <w:sz w:val="24"/>
                <w:szCs w:val="24"/>
              </w:rPr>
            </w:pPr>
            <w:r w:rsidRPr="007B5830">
              <w:rPr>
                <w:rFonts w:ascii="Times New Roman" w:hAnsi="Times New Roman" w:cs="Times New Roman"/>
                <w:sz w:val="24"/>
                <w:szCs w:val="24"/>
              </w:rPr>
              <w:t>System save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data into the database.</w:t>
            </w:r>
          </w:p>
          <w:p w:rsidR="007F416D" w:rsidRPr="007B5830" w:rsidRDefault="007F416D" w:rsidP="007F416D">
            <w:pPr>
              <w:rPr>
                <w:rFonts w:ascii="Times New Roman" w:hAnsi="Times New Roman" w:cs="Times New Roman"/>
                <w:sz w:val="24"/>
                <w:szCs w:val="24"/>
              </w:rPr>
            </w:pPr>
          </w:p>
        </w:tc>
      </w:tr>
      <w:tr w:rsidR="00611AF9" w:rsidRPr="007B5830" w:rsidTr="000E2D8C">
        <w:tc>
          <w:tcPr>
            <w:tcW w:w="2254" w:type="dxa"/>
          </w:tcPr>
          <w:p w:rsidR="007F416D" w:rsidRPr="007B5830" w:rsidRDefault="007F416D" w:rsidP="007F416D">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Exceptions:</w:t>
            </w:r>
          </w:p>
        </w:tc>
        <w:tc>
          <w:tcPr>
            <w:tcW w:w="6762" w:type="dxa"/>
            <w:gridSpan w:val="3"/>
          </w:tcPr>
          <w:p w:rsidR="007D34CB" w:rsidRPr="007B5830" w:rsidRDefault="00E0344E" w:rsidP="00201ACF">
            <w:pPr>
              <w:rPr>
                <w:rFonts w:ascii="Times New Roman" w:hAnsi="Times New Roman" w:cs="Times New Roman"/>
                <w:sz w:val="24"/>
                <w:szCs w:val="24"/>
              </w:rPr>
            </w:pPr>
            <w:r w:rsidRPr="007B5830">
              <w:rPr>
                <w:rFonts w:ascii="Times New Roman" w:hAnsi="Times New Roman" w:cs="Times New Roman"/>
                <w:sz w:val="24"/>
                <w:szCs w:val="24"/>
              </w:rPr>
              <w:t>From a.</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and b.</w:t>
            </w:r>
            <w:r w:rsidR="000653E2" w:rsidRPr="007B5830">
              <w:rPr>
                <w:rFonts w:ascii="Times New Roman" w:hAnsi="Times New Roman" w:cs="Times New Roman"/>
                <w:sz w:val="24"/>
                <w:szCs w:val="24"/>
              </w:rPr>
              <w:t>5</w:t>
            </w:r>
            <w:r w:rsidRPr="007B5830">
              <w:rPr>
                <w:rFonts w:ascii="Times New Roman" w:hAnsi="Times New Roman" w:cs="Times New Roman"/>
                <w:sz w:val="24"/>
                <w:szCs w:val="24"/>
              </w:rPr>
              <w:t xml:space="preserve">) </w:t>
            </w:r>
            <w:r w:rsidR="007D34CB" w:rsidRPr="007B5830">
              <w:rPr>
                <w:rFonts w:ascii="Times New Roman" w:hAnsi="Times New Roman" w:cs="Times New Roman"/>
                <w:sz w:val="24"/>
                <w:szCs w:val="24"/>
              </w:rPr>
              <w:t xml:space="preserve">If visitor input </w:t>
            </w:r>
            <w:r w:rsidR="00201ACF" w:rsidRPr="007B5830">
              <w:rPr>
                <w:rFonts w:ascii="Times New Roman" w:hAnsi="Times New Roman" w:cs="Times New Roman"/>
                <w:sz w:val="24"/>
                <w:szCs w:val="24"/>
              </w:rPr>
              <w:t>incorrect</w:t>
            </w:r>
            <w:r w:rsidR="007D34CB" w:rsidRPr="007B5830">
              <w:rPr>
                <w:rFonts w:ascii="Times New Roman" w:hAnsi="Times New Roman" w:cs="Times New Roman"/>
                <w:sz w:val="24"/>
                <w:szCs w:val="24"/>
              </w:rPr>
              <w:t xml:space="preserve"> format of name, surname, </w:t>
            </w:r>
            <w:r w:rsidR="00201ACF" w:rsidRPr="007B5830">
              <w:rPr>
                <w:rFonts w:ascii="Times New Roman" w:hAnsi="Times New Roman" w:cs="Times New Roman"/>
                <w:sz w:val="24"/>
                <w:szCs w:val="24"/>
              </w:rPr>
              <w:t>email, password, company name or empty forms.</w:t>
            </w:r>
          </w:p>
          <w:p w:rsidR="007D34CB" w:rsidRPr="007B5830" w:rsidRDefault="007D34CB" w:rsidP="00680D6E">
            <w:pPr>
              <w:pStyle w:val="ListParagraph"/>
              <w:numPr>
                <w:ilvl w:val="0"/>
                <w:numId w:val="9"/>
              </w:numPr>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surname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email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an input password is not matched with constraint</w:t>
            </w:r>
          </w:p>
          <w:p w:rsidR="007D34CB" w:rsidRPr="007B5830" w:rsidRDefault="007D34CB" w:rsidP="00680D6E">
            <w:pPr>
              <w:pStyle w:val="ListParagraph"/>
              <w:numPr>
                <w:ilvl w:val="0"/>
                <w:numId w:val="9"/>
              </w:numPr>
              <w:jc w:val="both"/>
              <w:rPr>
                <w:rFonts w:ascii="Times New Roman" w:hAnsi="Times New Roman" w:cs="Times New Roman"/>
                <w:sz w:val="24"/>
                <w:szCs w:val="24"/>
              </w:rPr>
            </w:pPr>
            <w:r w:rsidRPr="007B5830">
              <w:rPr>
                <w:rFonts w:ascii="Times New Roman" w:hAnsi="Times New Roman" w:cs="Times New Roman"/>
                <w:sz w:val="24"/>
                <w:szCs w:val="24"/>
              </w:rPr>
              <w:t>System provide</w:t>
            </w:r>
            <w:r w:rsidR="002D29DC" w:rsidRPr="007B5830">
              <w:rPr>
                <w:rFonts w:ascii="Times New Roman" w:hAnsi="Times New Roman" w:cs="Times New Roman"/>
                <w:sz w:val="24"/>
                <w:szCs w:val="24"/>
              </w:rPr>
              <w:t>s</w:t>
            </w:r>
            <w:r w:rsidRPr="007B5830">
              <w:rPr>
                <w:rFonts w:ascii="Times New Roman" w:hAnsi="Times New Roman" w:cs="Times New Roman"/>
                <w:sz w:val="24"/>
                <w:szCs w:val="24"/>
              </w:rPr>
              <w:t xml:space="preserve"> UI to display an error message if a company name is not matched with constraint.</w:t>
            </w:r>
          </w:p>
          <w:p w:rsidR="00201ACF" w:rsidRPr="007B5830" w:rsidRDefault="00E0344E" w:rsidP="00201ACF">
            <w:pPr>
              <w:jc w:val="both"/>
              <w:rPr>
                <w:rFonts w:ascii="Times New Roman" w:hAnsi="Times New Roman" w:cs="Times New Roman"/>
                <w:sz w:val="24"/>
                <w:szCs w:val="24"/>
              </w:rPr>
            </w:pPr>
            <w:r w:rsidRPr="007B5830">
              <w:rPr>
                <w:rFonts w:ascii="Times New Roman" w:hAnsi="Times New Roman" w:cs="Times New Roman"/>
                <w:sz w:val="24"/>
                <w:szCs w:val="24"/>
              </w:rPr>
              <w:t xml:space="preserve">From </w:t>
            </w:r>
            <w:r w:rsidR="00163FA6" w:rsidRPr="007B5830">
              <w:rPr>
                <w:rFonts w:ascii="Times New Roman" w:hAnsi="Times New Roman" w:cs="Times New Roman"/>
                <w:sz w:val="24"/>
                <w:szCs w:val="24"/>
              </w:rPr>
              <w:t>a.</w:t>
            </w:r>
            <w:r w:rsidR="000653E2" w:rsidRPr="007B5830">
              <w:rPr>
                <w:rFonts w:ascii="Times New Roman" w:hAnsi="Times New Roman" w:cs="Times New Roman"/>
                <w:sz w:val="24"/>
                <w:szCs w:val="24"/>
              </w:rPr>
              <w:t>4</w:t>
            </w:r>
            <w:r w:rsidR="00163FA6" w:rsidRPr="007B5830">
              <w:rPr>
                <w:rFonts w:ascii="Times New Roman" w:hAnsi="Times New Roman" w:cs="Times New Roman"/>
                <w:sz w:val="24"/>
                <w:szCs w:val="24"/>
              </w:rPr>
              <w:t xml:space="preserve">) and </w:t>
            </w:r>
            <w:r w:rsidRPr="007B5830">
              <w:rPr>
                <w:rFonts w:ascii="Times New Roman" w:hAnsi="Times New Roman" w:cs="Times New Roman"/>
                <w:sz w:val="24"/>
                <w:szCs w:val="24"/>
              </w:rPr>
              <w:t>b.</w:t>
            </w:r>
            <w:r w:rsidR="000653E2" w:rsidRPr="007B5830">
              <w:rPr>
                <w:rFonts w:ascii="Times New Roman" w:hAnsi="Times New Roman" w:cs="Times New Roman"/>
                <w:sz w:val="24"/>
                <w:szCs w:val="24"/>
              </w:rPr>
              <w:t>4</w:t>
            </w:r>
            <w:r w:rsidRPr="007B5830">
              <w:rPr>
                <w:rFonts w:ascii="Times New Roman" w:hAnsi="Times New Roman" w:cs="Times New Roman"/>
                <w:sz w:val="24"/>
                <w:szCs w:val="24"/>
              </w:rPr>
              <w:t xml:space="preserve">) </w:t>
            </w:r>
            <w:r w:rsidR="00201ACF" w:rsidRPr="007B5830">
              <w:rPr>
                <w:rFonts w:ascii="Times New Roman" w:hAnsi="Times New Roman" w:cs="Times New Roman"/>
                <w:sz w:val="24"/>
                <w:szCs w:val="24"/>
              </w:rPr>
              <w:t>If visitor click cancel button:</w:t>
            </w:r>
          </w:p>
          <w:p w:rsidR="00201ACF" w:rsidRPr="007B5830" w:rsidRDefault="00201ACF" w:rsidP="00680D6E">
            <w:pPr>
              <w:pStyle w:val="ListParagraph"/>
              <w:numPr>
                <w:ilvl w:val="0"/>
                <w:numId w:val="11"/>
              </w:numPr>
              <w:jc w:val="both"/>
              <w:rPr>
                <w:rFonts w:ascii="Times New Roman" w:hAnsi="Times New Roman" w:cs="Times New Roman"/>
                <w:sz w:val="24"/>
                <w:szCs w:val="24"/>
              </w:rPr>
            </w:pPr>
            <w:r w:rsidRPr="007B5830">
              <w:rPr>
                <w:rFonts w:ascii="Times New Roman" w:hAnsi="Times New Roman" w:cs="Times New Roman"/>
                <w:sz w:val="24"/>
                <w:szCs w:val="24"/>
              </w:rPr>
              <w:t xml:space="preserve">System </w:t>
            </w:r>
            <w:r w:rsidR="002D29DC" w:rsidRPr="007B5830">
              <w:rPr>
                <w:rFonts w:ascii="Times New Roman" w:hAnsi="Times New Roman" w:cs="Times New Roman"/>
                <w:sz w:val="24"/>
                <w:szCs w:val="24"/>
              </w:rPr>
              <w:t>redirects</w:t>
            </w:r>
            <w:r w:rsidRPr="007B5830">
              <w:rPr>
                <w:rFonts w:ascii="Times New Roman" w:hAnsi="Times New Roman" w:cs="Times New Roman"/>
                <w:sz w:val="24"/>
                <w:szCs w:val="24"/>
              </w:rPr>
              <w:t xml:space="preserve"> back to previous UI.</w:t>
            </w:r>
          </w:p>
          <w:p w:rsidR="007F416D" w:rsidRPr="007B5830" w:rsidRDefault="007F416D" w:rsidP="007F416D">
            <w:pPr>
              <w:rPr>
                <w:rFonts w:ascii="Times New Roman" w:hAnsi="Times New Roman" w:cs="Times New Roman"/>
                <w:sz w:val="24"/>
                <w:szCs w:val="24"/>
              </w:rPr>
            </w:pPr>
          </w:p>
        </w:tc>
      </w:tr>
    </w:tbl>
    <w:p w:rsidR="007F416D" w:rsidRPr="007B5830" w:rsidRDefault="007F416D">
      <w:pPr>
        <w:rPr>
          <w:rFonts w:ascii="Times New Roman" w:hAnsi="Times New Roman" w:cs="Times New Roman"/>
        </w:rPr>
      </w:pPr>
    </w:p>
    <w:p w:rsidR="00C97B0C" w:rsidRPr="007B5830" w:rsidRDefault="00C97B0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7F416D" w:rsidRPr="007B5830" w:rsidRDefault="007F416D" w:rsidP="007B5830">
            <w:pPr>
              <w:pStyle w:val="Heading3"/>
              <w:outlineLvl w:val="2"/>
              <w:rPr>
                <w:rFonts w:ascii="Times New Roman" w:hAnsi="Times New Roman" w:cs="Times New Roman"/>
                <w:color w:val="auto"/>
              </w:rPr>
            </w:pPr>
            <w:bookmarkStart w:id="111" w:name="_Toc476678740"/>
            <w:r w:rsidRPr="007B5830">
              <w:rPr>
                <w:rFonts w:ascii="Times New Roman" w:hAnsi="Times New Roman" w:cs="Times New Roman"/>
                <w:color w:val="auto"/>
              </w:rPr>
              <w:t>UC-02</w:t>
            </w:r>
            <w:bookmarkEnd w:id="111"/>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F416D" w:rsidRPr="007B5830" w:rsidRDefault="00253779" w:rsidP="000E2D8C">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F416D" w:rsidRPr="007B5830" w:rsidRDefault="007F416D"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edit their own profile.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edit profile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UC-03</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Profile of users are updated into the database.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checks user_id.</w:t>
            </w:r>
          </w:p>
          <w:p w:rsidR="00955A0F" w:rsidRPr="007B5830" w:rsidRDefault="00955A0F" w:rsidP="00955A0F">
            <w:pPr>
              <w:pStyle w:val="ListParagraph"/>
              <w:numPr>
                <w:ilvl w:val="0"/>
                <w:numId w:val="13"/>
              </w:numPr>
              <w:jc w:val="both"/>
              <w:rPr>
                <w:rFonts w:ascii="Times New Roman" w:hAnsi="Times New Roman" w:cs="Times New Roman"/>
                <w:sz w:val="24"/>
                <w:szCs w:val="24"/>
              </w:rPr>
            </w:pPr>
            <w:r w:rsidRPr="007B5830">
              <w:rPr>
                <w:rFonts w:ascii="Times New Roman" w:hAnsi="Times New Roman" w:cs="Times New Roman"/>
                <w:sz w:val="24"/>
                <w:szCs w:val="24"/>
              </w:rPr>
              <w:t>System provides UI for the student to edit information.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From 2) </w:t>
            </w:r>
            <w:r w:rsidRPr="007B5830">
              <w:rPr>
                <w:rFonts w:ascii="Times New Roman" w:hAnsi="Times New Roman" w:cs="Times New Roman"/>
                <w:sz w:val="24"/>
                <w:szCs w:val="24"/>
              </w:rPr>
              <w:br/>
              <w:t>a.) If a user is student:</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student_id,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inputs name, surname, email, password, student_id, company name, Mentor and Supervisor code,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edit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Student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student_id,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username, password, name, surname, email, student_id, as a new user on the system with the default status for the visitor.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b.) If a user is “Mentor” or “Supervisor” role: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receive name, surname, email, password,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inputs name, surname, email, password, company name, and signature.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submit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a confirmation message “Do you want to save your profile information?”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Mentor or Supervisor clicks ok button.</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validates name, surname, email, password, company name.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provides registration code for supervisor and mentor.</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displays successful message.</w:t>
            </w:r>
          </w:p>
          <w:p w:rsidR="00955A0F" w:rsidRPr="007B5830" w:rsidRDefault="00955A0F" w:rsidP="00955A0F">
            <w:pPr>
              <w:pStyle w:val="ListParagraph"/>
              <w:numPr>
                <w:ilvl w:val="0"/>
                <w:numId w:val="14"/>
              </w:numPr>
              <w:jc w:val="both"/>
              <w:rPr>
                <w:rFonts w:ascii="Times New Roman" w:hAnsi="Times New Roman" w:cs="Times New Roman"/>
                <w:sz w:val="24"/>
                <w:szCs w:val="24"/>
              </w:rPr>
            </w:pPr>
            <w:r w:rsidRPr="007B5830">
              <w:rPr>
                <w:rFonts w:ascii="Times New Roman" w:hAnsi="Times New Roman" w:cs="Times New Roman"/>
                <w:sz w:val="24"/>
                <w:szCs w:val="24"/>
              </w:rPr>
              <w:t>System saves data into the database.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a.5) If student input incorrect format of name, surname, email, password, student_id, company name or empty forms:</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lastRenderedPageBreak/>
              <w:t>System provides UI to display an error message if the student edit their own information which the “surname”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“email”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“password”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“student_id”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“company name” is not matched with constraint.</w:t>
            </w:r>
          </w:p>
          <w:p w:rsidR="00955A0F" w:rsidRPr="007B5830" w:rsidRDefault="00955A0F" w:rsidP="00955A0F">
            <w:pPr>
              <w:pStyle w:val="ListParagraph"/>
              <w:numPr>
                <w:ilvl w:val="0"/>
                <w:numId w:val="15"/>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student edit their own information which the “Mentor and supervisor code” does not exist in database.</w:t>
            </w:r>
          </w:p>
          <w:p w:rsidR="00955A0F" w:rsidRPr="007B5830" w:rsidRDefault="00955A0F" w:rsidP="00955A0F">
            <w:pPr>
              <w:pStyle w:val="ListParagraph"/>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b.5) If Mentor or supervisor inputs incorrect format of name, surname, email, password, company name or empty forms:</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“surname”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“email”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s provides UI to display an error message if the mentor or supervisor edit their own information which the “password” is not matched with constraint.</w:t>
            </w:r>
          </w:p>
          <w:p w:rsidR="00955A0F" w:rsidRPr="007B5830" w:rsidRDefault="00955A0F" w:rsidP="00955A0F">
            <w:pPr>
              <w:pStyle w:val="ListParagraph"/>
              <w:numPr>
                <w:ilvl w:val="0"/>
                <w:numId w:val="17"/>
              </w:numPr>
              <w:jc w:val="both"/>
              <w:rPr>
                <w:rFonts w:ascii="Times New Roman" w:hAnsi="Times New Roman" w:cs="Times New Roman"/>
                <w:sz w:val="24"/>
                <w:szCs w:val="24"/>
              </w:rPr>
            </w:pPr>
            <w:r w:rsidRPr="007B5830">
              <w:rPr>
                <w:rFonts w:ascii="Times New Roman" w:hAnsi="Times New Roman" w:cs="Times New Roman"/>
                <w:sz w:val="24"/>
                <w:szCs w:val="24"/>
              </w:rPr>
              <w:t>System provides UI to display an error message if the mentor or supervisor edit their own information which the “company name” is not matched with constraint.</w:t>
            </w:r>
          </w:p>
          <w:p w:rsidR="00955A0F" w:rsidRPr="007B5830" w:rsidRDefault="00955A0F" w:rsidP="00955A0F">
            <w:pPr>
              <w:jc w:val="both"/>
              <w:rPr>
                <w:rFonts w:ascii="Times New Roman" w:hAnsi="Times New Roman" w:cs="Times New Roman"/>
                <w:sz w:val="24"/>
                <w:szCs w:val="24"/>
              </w:rPr>
            </w:pPr>
          </w:p>
          <w:p w:rsidR="00955A0F" w:rsidRPr="007B5830" w:rsidRDefault="00955A0F" w:rsidP="00955A0F">
            <w:pPr>
              <w:jc w:val="both"/>
              <w:rPr>
                <w:rFonts w:ascii="Times New Roman" w:hAnsi="Times New Roman" w:cs="Times New Roman"/>
                <w:sz w:val="24"/>
                <w:szCs w:val="24"/>
              </w:rPr>
            </w:pPr>
            <w:r w:rsidRPr="007B5830">
              <w:rPr>
                <w:rFonts w:ascii="Times New Roman" w:hAnsi="Times New Roman" w:cs="Times New Roman"/>
                <w:sz w:val="24"/>
                <w:szCs w:val="24"/>
              </w:rPr>
              <w:t>From a.4) and b.4) If a visitor clicks cancel button:</w:t>
            </w:r>
          </w:p>
          <w:p w:rsidR="00955A0F" w:rsidRPr="007B5830" w:rsidRDefault="00955A0F" w:rsidP="00955A0F">
            <w:pPr>
              <w:pStyle w:val="ListParagraph"/>
              <w:numPr>
                <w:ilvl w:val="0"/>
                <w:numId w:val="16"/>
              </w:numPr>
              <w:jc w:val="both"/>
              <w:rPr>
                <w:rFonts w:ascii="Times New Roman" w:hAnsi="Times New Roman" w:cs="Times New Roman"/>
                <w:sz w:val="24"/>
                <w:szCs w:val="24"/>
              </w:rPr>
            </w:pPr>
            <w:r w:rsidRPr="007B5830">
              <w:rPr>
                <w:rFonts w:ascii="Times New Roman" w:hAnsi="Times New Roman" w:cs="Times New Roman"/>
                <w:sz w:val="24"/>
                <w:szCs w:val="24"/>
              </w:rPr>
              <w:t>System redirects back to previous UI.</w:t>
            </w:r>
          </w:p>
          <w:p w:rsidR="00955A0F" w:rsidRPr="007B5830" w:rsidRDefault="00955A0F" w:rsidP="00955A0F">
            <w:pPr>
              <w:rPr>
                <w:rFonts w:ascii="Times New Roman" w:hAnsi="Times New Roman" w:cs="Times New Roman"/>
                <w:sz w:val="24"/>
                <w:szCs w:val="24"/>
              </w:rPr>
            </w:pP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112" w:name="_Toc476678741"/>
            <w:r w:rsidRPr="007B5830">
              <w:rPr>
                <w:rFonts w:ascii="Times New Roman" w:hAnsi="Times New Roman" w:cs="Times New Roman"/>
                <w:color w:val="auto"/>
              </w:rPr>
              <w:t>UC-03</w:t>
            </w:r>
            <w:bookmarkEnd w:id="112"/>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4C687E" w:rsidP="000E2D8C">
            <w:pPr>
              <w:rPr>
                <w:rFonts w:ascii="Times New Roman" w:hAnsi="Times New Roman" w:cs="Times New Roman"/>
                <w:sz w:val="24"/>
                <w:szCs w:val="24"/>
              </w:rPr>
            </w:pPr>
            <w:r w:rsidRPr="007B5830">
              <w:rPr>
                <w:rFonts w:ascii="Times New Roman" w:hAnsi="Times New Roman" w:cs="Times New Roman"/>
                <w:sz w:val="24"/>
                <w:szCs w:val="24"/>
              </w:rPr>
              <w:t>Users can login into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login into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go to WIL report management web application.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login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to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directed to their role dash 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start.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login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input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receive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verify email and password.</w:t>
            </w:r>
          </w:p>
          <w:p w:rsidR="00955A0F" w:rsidRPr="007B5830" w:rsidRDefault="00955A0F" w:rsidP="00955A0F">
            <w:pPr>
              <w:pStyle w:val="ListParagraph"/>
              <w:numPr>
                <w:ilvl w:val="0"/>
                <w:numId w:val="18"/>
              </w:numPr>
              <w:rPr>
                <w:rFonts w:ascii="Times New Roman" w:hAnsi="Times New Roman" w:cs="Times New Roman"/>
                <w:sz w:val="24"/>
                <w:szCs w:val="24"/>
              </w:rPr>
            </w:pPr>
            <w:r w:rsidRPr="007B5830">
              <w:rPr>
                <w:rFonts w:ascii="Times New Roman" w:hAnsi="Times New Roman" w:cs="Times New Roman"/>
                <w:sz w:val="24"/>
                <w:szCs w:val="24"/>
              </w:rPr>
              <w:t>System shall provide UI to display the login successful.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If a user is student:</w:t>
            </w:r>
          </w:p>
          <w:p w:rsidR="00955A0F" w:rsidRPr="007B5830" w:rsidRDefault="00955A0F" w:rsidP="00955A0F">
            <w:pPr>
              <w:pStyle w:val="ListParagraph"/>
              <w:numPr>
                <w:ilvl w:val="0"/>
                <w:numId w:val="19"/>
              </w:numPr>
              <w:rPr>
                <w:rFonts w:ascii="Times New Roman" w:hAnsi="Times New Roman" w:cs="Times New Roman"/>
                <w:sz w:val="24"/>
                <w:szCs w:val="24"/>
              </w:rPr>
            </w:pPr>
            <w:r w:rsidRPr="007B5830">
              <w:rPr>
                <w:rFonts w:ascii="Times New Roman" w:hAnsi="Times New Roman" w:cs="Times New Roman"/>
                <w:sz w:val="24"/>
                <w:szCs w:val="24"/>
              </w:rPr>
              <w:t>System shall navigates the student to access the student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b.) If a user is Mentor:</w:t>
            </w:r>
          </w:p>
          <w:p w:rsidR="00955A0F" w:rsidRPr="007B5830" w:rsidRDefault="00955A0F" w:rsidP="00955A0F">
            <w:pPr>
              <w:pStyle w:val="ListParagraph"/>
              <w:numPr>
                <w:ilvl w:val="0"/>
                <w:numId w:val="20"/>
              </w:numPr>
              <w:rPr>
                <w:rFonts w:ascii="Times New Roman" w:hAnsi="Times New Roman" w:cs="Times New Roman"/>
                <w:sz w:val="24"/>
                <w:szCs w:val="24"/>
              </w:rPr>
            </w:pPr>
            <w:r w:rsidRPr="007B5830">
              <w:rPr>
                <w:rFonts w:ascii="Times New Roman" w:hAnsi="Times New Roman" w:cs="Times New Roman"/>
                <w:sz w:val="24"/>
                <w:szCs w:val="24"/>
              </w:rPr>
              <w:t>System shall navigates the mentor to access the mentor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c.) If a user is supervisor:</w:t>
            </w:r>
          </w:p>
          <w:p w:rsidR="00955A0F" w:rsidRPr="007B5830" w:rsidRDefault="00955A0F" w:rsidP="00955A0F">
            <w:pPr>
              <w:pStyle w:val="ListParagraph"/>
              <w:numPr>
                <w:ilvl w:val="0"/>
                <w:numId w:val="21"/>
              </w:numPr>
              <w:rPr>
                <w:rFonts w:ascii="Times New Roman" w:hAnsi="Times New Roman" w:cs="Times New Roman"/>
                <w:sz w:val="24"/>
                <w:szCs w:val="24"/>
              </w:rPr>
            </w:pPr>
            <w:r w:rsidRPr="007B5830">
              <w:rPr>
                <w:rFonts w:ascii="Times New Roman" w:hAnsi="Times New Roman" w:cs="Times New Roman"/>
                <w:sz w:val="24"/>
                <w:szCs w:val="24"/>
              </w:rPr>
              <w:t>System shall navigate the supervisor to access the supervisor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From4.) If a user click cancel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email and password are invalid:</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 that email or password are wrong.</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2"/>
              </w:numPr>
              <w:rPr>
                <w:rFonts w:ascii="Times New Roman" w:hAnsi="Times New Roman" w:cs="Times New Roman"/>
                <w:sz w:val="24"/>
                <w:szCs w:val="24"/>
              </w:rPr>
            </w:pPr>
            <w:r w:rsidRPr="007B5830">
              <w:rPr>
                <w:rFonts w:ascii="Times New Roman" w:hAnsi="Times New Roman" w:cs="Times New Roman"/>
                <w:sz w:val="24"/>
                <w:szCs w:val="24"/>
              </w:rPr>
              <w:t>System shall go back to previous page.</w:t>
            </w:r>
          </w:p>
          <w:p w:rsidR="00955A0F" w:rsidRPr="007B5830" w:rsidRDefault="00955A0F" w:rsidP="00955A0F">
            <w:pPr>
              <w:rPr>
                <w:rFonts w:ascii="Times New Roman" w:hAnsi="Times New Roman" w:cs="Times New Roman"/>
                <w:sz w:val="24"/>
                <w:szCs w:val="24"/>
              </w:rPr>
            </w:pP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113" w:name="_Toc476678742"/>
            <w:r w:rsidRPr="007B5830">
              <w:rPr>
                <w:rFonts w:ascii="Times New Roman" w:hAnsi="Times New Roman" w:cs="Times New Roman"/>
                <w:color w:val="auto"/>
              </w:rPr>
              <w:t>UC-04</w:t>
            </w:r>
            <w:bookmarkEnd w:id="113"/>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BB42A4" w:rsidP="000E2D8C">
            <w:pPr>
              <w:rPr>
                <w:rFonts w:ascii="Times New Roman" w:hAnsi="Times New Roman" w:cs="Times New Roman"/>
                <w:sz w:val="24"/>
                <w:szCs w:val="24"/>
              </w:rPr>
            </w:pPr>
            <w:r w:rsidRPr="007B5830">
              <w:rPr>
                <w:rFonts w:ascii="Times New Roman" w:hAnsi="Times New Roman" w:cs="Times New Roman"/>
                <w:sz w:val="24"/>
                <w:szCs w:val="24"/>
              </w:rPr>
              <w:t>Users can logout from the system.</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can logout from the WIL report management system.</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logout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account session is expired.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provide UI to logout.</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logout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a conformation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logout from the system.</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display that the logout successful message.</w:t>
            </w:r>
          </w:p>
          <w:p w:rsidR="00955A0F" w:rsidRPr="007B5830" w:rsidRDefault="00955A0F" w:rsidP="00955A0F">
            <w:pPr>
              <w:pStyle w:val="ListParagraph"/>
              <w:numPr>
                <w:ilvl w:val="0"/>
                <w:numId w:val="23"/>
              </w:numPr>
              <w:rPr>
                <w:rFonts w:ascii="Times New Roman" w:hAnsi="Times New Roman" w:cs="Times New Roman"/>
                <w:sz w:val="24"/>
                <w:szCs w:val="24"/>
              </w:rPr>
            </w:pPr>
            <w:r w:rsidRPr="007B5830">
              <w:rPr>
                <w:rFonts w:ascii="Times New Roman" w:hAnsi="Times New Roman" w:cs="Times New Roman"/>
                <w:sz w:val="24"/>
                <w:szCs w:val="24"/>
              </w:rPr>
              <w:t>System shall redirect to login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user click cancel button:</w:t>
            </w:r>
          </w:p>
          <w:p w:rsidR="00955A0F" w:rsidRPr="007B5830" w:rsidRDefault="00955A0F" w:rsidP="00955A0F">
            <w:pPr>
              <w:pStyle w:val="ListParagraph"/>
              <w:numPr>
                <w:ilvl w:val="0"/>
                <w:numId w:val="24"/>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pPr>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F75F63" w:rsidRPr="007B5830" w:rsidRDefault="00F75F63" w:rsidP="007B5830">
            <w:pPr>
              <w:pStyle w:val="Heading3"/>
              <w:outlineLvl w:val="2"/>
              <w:rPr>
                <w:rFonts w:ascii="Times New Roman" w:hAnsi="Times New Roman" w:cs="Times New Roman"/>
                <w:color w:val="auto"/>
              </w:rPr>
            </w:pPr>
            <w:bookmarkStart w:id="114" w:name="_Toc476678743"/>
            <w:r w:rsidRPr="007B5830">
              <w:rPr>
                <w:rFonts w:ascii="Times New Roman" w:hAnsi="Times New Roman" w:cs="Times New Roman"/>
                <w:color w:val="auto"/>
              </w:rPr>
              <w:t>UC-05</w:t>
            </w:r>
            <w:bookmarkEnd w:id="114"/>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F75F63" w:rsidRPr="007B5830" w:rsidRDefault="00217499" w:rsidP="000E2D8C">
            <w:pPr>
              <w:rPr>
                <w:rFonts w:ascii="Times New Roman" w:hAnsi="Times New Roman" w:cs="Times New Roman"/>
                <w:sz w:val="24"/>
                <w:szCs w:val="24"/>
              </w:rPr>
            </w:pPr>
            <w:r w:rsidRPr="007B5830">
              <w:rPr>
                <w:rFonts w:ascii="Times New Roman" w:hAnsi="Times New Roman" w:cs="Times New Roman"/>
                <w:sz w:val="24"/>
                <w:szCs w:val="24"/>
              </w:rPr>
              <w:t>Student can add registration code.</w:t>
            </w:r>
          </w:p>
        </w:tc>
      </w:tr>
      <w:tr w:rsidR="00955A0F" w:rsidRPr="007B5830" w:rsidTr="000E2D8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F75F63" w:rsidRPr="007B5830" w:rsidRDefault="00F75F63"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add registration code in edit profile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select Mentor and Supervisor code input field.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w:t>
            </w:r>
            <w:r w:rsidRPr="007B5830">
              <w:rPr>
                <w:rFonts w:ascii="Times New Roman" w:hAnsi="Times New Roman" w:cs="Times New Roman"/>
                <w:sz w:val="24"/>
                <w:szCs w:val="24"/>
              </w:rPr>
              <w:br/>
              <w:t>Student has to know their mentor and supervisor code.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Account of student connect to mentor and supervisor account.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provide UI to receive a code.</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Users click submit button.</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shall valid (a) code(s).</w:t>
            </w:r>
          </w:p>
          <w:p w:rsidR="00955A0F" w:rsidRPr="007B5830" w:rsidRDefault="00955A0F" w:rsidP="00955A0F">
            <w:pPr>
              <w:pStyle w:val="ListParagraph"/>
              <w:numPr>
                <w:ilvl w:val="0"/>
                <w:numId w:val="25"/>
              </w:numPr>
              <w:rPr>
                <w:rFonts w:ascii="Times New Roman" w:hAnsi="Times New Roman" w:cs="Times New Roman"/>
                <w:sz w:val="24"/>
                <w:szCs w:val="24"/>
              </w:rPr>
            </w:pPr>
            <w:r w:rsidRPr="007B5830">
              <w:rPr>
                <w:rFonts w:ascii="Times New Roman" w:hAnsi="Times New Roman" w:cs="Times New Roman"/>
                <w:sz w:val="24"/>
                <w:szCs w:val="24"/>
              </w:rPr>
              <w:t>System display successful message.</w:t>
            </w:r>
          </w:p>
          <w:p w:rsidR="00955A0F" w:rsidRPr="007B5830" w:rsidRDefault="00955A0F" w:rsidP="00955A0F">
            <w:pPr>
              <w:rPr>
                <w:rFonts w:ascii="Times New Roman" w:hAnsi="Times New Roman" w:cs="Times New Roman"/>
                <w:sz w:val="24"/>
                <w:szCs w:val="24"/>
              </w:rPr>
            </w:pP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would like to add more codes:</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Users click “+” button.</w:t>
            </w:r>
          </w:p>
          <w:p w:rsidR="00955A0F" w:rsidRPr="007B5830" w:rsidRDefault="00955A0F" w:rsidP="00955A0F">
            <w:pPr>
              <w:pStyle w:val="ListParagraph"/>
              <w:numPr>
                <w:ilvl w:val="0"/>
                <w:numId w:val="28"/>
              </w:numPr>
              <w:rPr>
                <w:rFonts w:ascii="Times New Roman" w:hAnsi="Times New Roman" w:cs="Times New Roman"/>
                <w:sz w:val="24"/>
                <w:szCs w:val="24"/>
              </w:rPr>
            </w:pPr>
            <w:r w:rsidRPr="007B5830">
              <w:rPr>
                <w:rFonts w:ascii="Times New Roman" w:hAnsi="Times New Roman" w:cs="Times New Roman"/>
                <w:sz w:val="24"/>
                <w:szCs w:val="24"/>
              </w:rPr>
              <w:t>System shall provide an add button for adding another code.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slick cancel button:</w:t>
            </w:r>
          </w:p>
          <w:p w:rsidR="00955A0F" w:rsidRPr="007B5830" w:rsidRDefault="00955A0F" w:rsidP="00955A0F">
            <w:pPr>
              <w:pStyle w:val="ListParagraph"/>
              <w:numPr>
                <w:ilvl w:val="0"/>
                <w:numId w:val="26"/>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code(s) is/are invalid:</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shall display an error message</w:t>
            </w:r>
          </w:p>
          <w:p w:rsidR="00955A0F" w:rsidRPr="007B5830" w:rsidRDefault="00955A0F" w:rsidP="00955A0F">
            <w:pPr>
              <w:pStyle w:val="ListParagraph"/>
              <w:numPr>
                <w:ilvl w:val="0"/>
                <w:numId w:val="27"/>
              </w:numPr>
              <w:rPr>
                <w:rFonts w:ascii="Times New Roman" w:hAnsi="Times New Roman" w:cs="Times New Roman"/>
                <w:sz w:val="24"/>
                <w:szCs w:val="24"/>
              </w:rPr>
            </w:pPr>
            <w:r w:rsidRPr="007B5830">
              <w:rPr>
                <w:rFonts w:ascii="Times New Roman" w:hAnsi="Times New Roman" w:cs="Times New Roman"/>
                <w:sz w:val="24"/>
                <w:szCs w:val="24"/>
              </w:rPr>
              <w:t>System go back to previous UI.</w:t>
            </w:r>
          </w:p>
        </w:tc>
      </w:tr>
    </w:tbl>
    <w:p w:rsidR="00F75F63" w:rsidRPr="007B5830" w:rsidRDefault="00F75F63"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5" w:name="_Toc476678744"/>
            <w:r w:rsidRPr="007B5830">
              <w:rPr>
                <w:rFonts w:ascii="Times New Roman" w:hAnsi="Times New Roman" w:cs="Times New Roman"/>
                <w:color w:val="auto"/>
              </w:rPr>
              <w:t>UC-06</w:t>
            </w:r>
            <w:bookmarkEnd w:id="115"/>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7B15A9" w:rsidP="007B15A9">
            <w:pPr>
              <w:rPr>
                <w:rFonts w:ascii="Times New Roman" w:hAnsi="Times New Roman" w:cs="Times New Roman"/>
                <w:sz w:val="24"/>
                <w:szCs w:val="24"/>
              </w:rPr>
            </w:pPr>
            <w:r w:rsidRPr="007B5830">
              <w:rPr>
                <w:rFonts w:ascii="Times New Roman" w:hAnsi="Times New Roman" w:cs="Times New Roman"/>
                <w:sz w:val="24"/>
                <w:szCs w:val="24"/>
              </w:rPr>
              <w:t xml:space="preserve">Users </w:t>
            </w:r>
            <w:r w:rsidR="00680D6E" w:rsidRPr="007B5830">
              <w:rPr>
                <w:rFonts w:ascii="Times New Roman" w:hAnsi="Times New Roman" w:cs="Times New Roman"/>
                <w:sz w:val="24"/>
                <w:szCs w:val="24"/>
              </w:rPr>
              <w:t>can view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27/02/2017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clicks on a project name.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are in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29"/>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 with list pf project and statistics.</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2"/>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list and card of tasks.</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provides list of students in dashboard.</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clicks on a student list.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Users click to a project list.</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links to project detail page.</w:t>
            </w:r>
          </w:p>
          <w:p w:rsidR="00955A0F" w:rsidRPr="007B5830" w:rsidRDefault="00955A0F" w:rsidP="00955A0F">
            <w:pPr>
              <w:pStyle w:val="ListParagraph"/>
              <w:numPr>
                <w:ilvl w:val="0"/>
                <w:numId w:val="30"/>
              </w:numPr>
              <w:rPr>
                <w:rFonts w:ascii="Times New Roman" w:hAnsi="Times New Roman" w:cs="Times New Roman"/>
                <w:sz w:val="24"/>
                <w:szCs w:val="24"/>
              </w:rPr>
            </w:pPr>
            <w:r w:rsidRPr="007B5830">
              <w:rPr>
                <w:rFonts w:ascii="Times New Roman" w:hAnsi="Times New Roman" w:cs="Times New Roman"/>
                <w:sz w:val="24"/>
                <w:szCs w:val="24"/>
              </w:rPr>
              <w:t>System displays list and card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6" w:name="_Toc476678745"/>
            <w:r w:rsidRPr="007B5830">
              <w:rPr>
                <w:rFonts w:ascii="Times New Roman" w:hAnsi="Times New Roman" w:cs="Times New Roman"/>
                <w:color w:val="auto"/>
              </w:rPr>
              <w:t>UC-07</w:t>
            </w:r>
            <w:bookmarkEnd w:id="116"/>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B15192" w:rsidP="000E2D8C">
            <w:pPr>
              <w:rPr>
                <w:rFonts w:ascii="Times New Roman" w:hAnsi="Times New Roman" w:cs="Times New Roman"/>
                <w:sz w:val="24"/>
                <w:szCs w:val="24"/>
              </w:rPr>
            </w:pPr>
            <w:r w:rsidRPr="007B5830">
              <w:rPr>
                <w:rFonts w:ascii="Times New Roman" w:hAnsi="Times New Roman" w:cs="Times New Roman"/>
                <w:sz w:val="24"/>
                <w:szCs w:val="24"/>
              </w:rPr>
              <w:t>Users can view the statistics of tasks.</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26/02/2017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can view statistic of tasks. Mentor and Supervisor can view statistics of tasks in specific student (who are under their guidance).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UC-01, UC-02, UC-03, UC-05</w:t>
            </w:r>
            <w:r w:rsidRPr="007B5830">
              <w:rPr>
                <w:rFonts w:ascii="Times New Roman" w:hAnsi="Times New Roman" w:cs="Times New Roman"/>
                <w:sz w:val="24"/>
                <w:szCs w:val="24"/>
              </w:rPr>
              <w:br/>
              <w:t>System connects to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1"/>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student:</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provide UI to display a dashboard.</w:t>
            </w:r>
          </w:p>
          <w:p w:rsidR="00955A0F" w:rsidRPr="007B5830" w:rsidRDefault="00955A0F" w:rsidP="00955A0F">
            <w:pPr>
              <w:pStyle w:val="ListParagraph"/>
              <w:numPr>
                <w:ilvl w:val="0"/>
                <w:numId w:val="33"/>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a user is mentor or supervisor:</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provide list of students in dashboard.</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Mentor or supervisor click on a student list.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 xml:space="preserve">System links to dashboard of selected student. </w:t>
            </w:r>
          </w:p>
          <w:p w:rsidR="00955A0F" w:rsidRPr="007B5830" w:rsidRDefault="00955A0F" w:rsidP="00955A0F">
            <w:pPr>
              <w:pStyle w:val="ListParagraph"/>
              <w:numPr>
                <w:ilvl w:val="0"/>
                <w:numId w:val="34"/>
              </w:numPr>
              <w:rPr>
                <w:rFonts w:ascii="Times New Roman" w:hAnsi="Times New Roman" w:cs="Times New Roman"/>
                <w:sz w:val="24"/>
                <w:szCs w:val="24"/>
              </w:rPr>
            </w:pPr>
            <w:r w:rsidRPr="007B5830">
              <w:rPr>
                <w:rFonts w:ascii="Times New Roman" w:hAnsi="Times New Roman" w:cs="Times New Roman"/>
                <w:sz w:val="24"/>
                <w:szCs w:val="24"/>
              </w:rPr>
              <w:t>System display statistics box of tasks on the top of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p>
    <w:p w:rsidR="000E2D8C" w:rsidRPr="007B5830" w:rsidRDefault="000E2D8C" w:rsidP="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7" w:name="_Toc476678746"/>
            <w:r w:rsidRPr="007B5830">
              <w:rPr>
                <w:rFonts w:ascii="Times New Roman" w:hAnsi="Times New Roman" w:cs="Times New Roman"/>
                <w:color w:val="auto"/>
              </w:rPr>
              <w:t>UC-08</w:t>
            </w:r>
            <w:bookmarkEnd w:id="117"/>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1F13F0" w:rsidP="000E2D8C">
            <w:pPr>
              <w:rPr>
                <w:rFonts w:ascii="Times New Roman" w:hAnsi="Times New Roman" w:cs="Times New Roman"/>
                <w:sz w:val="24"/>
                <w:szCs w:val="24"/>
              </w:rPr>
            </w:pPr>
            <w:r w:rsidRPr="007B5830">
              <w:rPr>
                <w:rFonts w:ascii="Times New Roman" w:hAnsi="Times New Roman" w:cs="Times New Roman"/>
                <w:sz w:val="24"/>
                <w:szCs w:val="24"/>
              </w:rPr>
              <w:t>Student</w:t>
            </w:r>
            <w:r w:rsidR="003F79B0" w:rsidRPr="007B5830">
              <w:rPr>
                <w:rFonts w:ascii="Times New Roman" w:hAnsi="Times New Roman" w:cs="Times New Roman"/>
              </w:rPr>
              <w:t xml:space="preserve">s </w:t>
            </w:r>
            <w:r w:rsidRPr="007B5830">
              <w:rPr>
                <w:rFonts w:ascii="Times New Roman" w:hAnsi="Times New Roman" w:cs="Times New Roman"/>
                <w:sz w:val="24"/>
                <w:szCs w:val="24"/>
              </w:rPr>
              <w:t>can add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create a new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project”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save data into the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redirect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“create new project” button in a student’s dashboard.</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Student click on “add new project”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project name, project description, and due date.</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provide “submit” and “cancel”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Users click on submit button.</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valid input data constraint.</w:t>
            </w:r>
          </w:p>
          <w:p w:rsidR="00955A0F" w:rsidRPr="007B5830" w:rsidRDefault="00955A0F" w:rsidP="00955A0F">
            <w:pPr>
              <w:pStyle w:val="ListParagraph"/>
              <w:numPr>
                <w:ilvl w:val="0"/>
                <w:numId w:val="35"/>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 student clicks on “cancel” button:</w:t>
            </w:r>
          </w:p>
          <w:p w:rsidR="00955A0F" w:rsidRPr="007B5830" w:rsidRDefault="00955A0F" w:rsidP="00955A0F">
            <w:pPr>
              <w:pStyle w:val="ListParagraph"/>
              <w:numPr>
                <w:ilvl w:val="0"/>
                <w:numId w:val="36"/>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the input data is invalid:</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 ”</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37"/>
              </w:numPr>
              <w:rPr>
                <w:rFonts w:ascii="Times New Roman" w:hAnsi="Times New Roman" w:cs="Times New Roman"/>
                <w:sz w:val="24"/>
                <w:szCs w:val="24"/>
              </w:rPr>
            </w:pPr>
            <w:r w:rsidRPr="007B5830">
              <w:rPr>
                <w:rFonts w:ascii="Times New Roman" w:hAnsi="Times New Roman" w:cs="Times New Roman"/>
                <w:sz w:val="24"/>
                <w:szCs w:val="24"/>
              </w:rPr>
              <w:t>System redirect to create a new project detail page with the previous input data.</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8" w:name="_Toc476678747"/>
            <w:r w:rsidRPr="007B5830">
              <w:rPr>
                <w:rFonts w:ascii="Times New Roman" w:hAnsi="Times New Roman" w:cs="Times New Roman"/>
                <w:color w:val="auto"/>
              </w:rPr>
              <w:t>UC-09</w:t>
            </w:r>
            <w:bookmarkEnd w:id="118"/>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3F79B0" w:rsidP="003F79B0">
            <w:pPr>
              <w:rPr>
                <w:rFonts w:ascii="Times New Roman" w:hAnsi="Times New Roman" w:cs="Times New Roman"/>
                <w:sz w:val="24"/>
                <w:szCs w:val="24"/>
              </w:rPr>
            </w:pPr>
            <w:r w:rsidRPr="007B5830">
              <w:rPr>
                <w:rFonts w:ascii="Times New Roman" w:hAnsi="Times New Roman" w:cs="Times New Roman"/>
                <w:sz w:val="24"/>
                <w:szCs w:val="24"/>
              </w:rPr>
              <w:t>Student can delete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delete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“delete”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has at least 1 project in their project list.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project is removed from the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UI to display student’s dashboard.</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projects list.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the project detail page.</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provide delete button for deleting a project.</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Student click on delete a project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“Are you sure to delete this project?” with “yes” and “no” button</w:t>
            </w:r>
          </w:p>
          <w:p w:rsidR="00955A0F" w:rsidRPr="007B5830" w:rsidRDefault="00955A0F" w:rsidP="00955A0F">
            <w:pPr>
              <w:pStyle w:val="ListParagraph"/>
              <w:numPr>
                <w:ilvl w:val="0"/>
                <w:numId w:val="38"/>
              </w:numPr>
              <w:rPr>
                <w:rFonts w:ascii="Times New Roman" w:hAnsi="Times New Roman" w:cs="Times New Roman"/>
                <w:sz w:val="24"/>
                <w:szCs w:val="24"/>
              </w:rPr>
            </w:pPr>
            <w:r w:rsidRPr="007B5830">
              <w:rPr>
                <w:rFonts w:ascii="Times New Roman" w:hAnsi="Times New Roman" w:cs="Times New Roman"/>
                <w:sz w:val="24"/>
                <w:szCs w:val="24"/>
              </w:rPr>
              <w:t xml:space="preserve">Student click “yes” button.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6.) If student click “no” button:</w:t>
            </w:r>
          </w:p>
          <w:p w:rsidR="00955A0F" w:rsidRPr="007B5830" w:rsidRDefault="00955A0F" w:rsidP="00955A0F">
            <w:pPr>
              <w:pStyle w:val="ListParagraph"/>
              <w:numPr>
                <w:ilvl w:val="0"/>
                <w:numId w:val="39"/>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19" w:name="_Toc476678748"/>
            <w:r w:rsidRPr="007B5830">
              <w:rPr>
                <w:rFonts w:ascii="Times New Roman" w:hAnsi="Times New Roman" w:cs="Times New Roman"/>
                <w:color w:val="auto"/>
              </w:rPr>
              <w:t>UC-10</w:t>
            </w:r>
            <w:bookmarkEnd w:id="119"/>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6C2A3F" w:rsidP="000E2D8C">
            <w:pPr>
              <w:rPr>
                <w:rFonts w:ascii="Times New Roman" w:hAnsi="Times New Roman" w:cs="Times New Roman"/>
                <w:sz w:val="24"/>
                <w:szCs w:val="24"/>
              </w:rPr>
            </w:pPr>
            <w:r w:rsidRPr="007B5830">
              <w:rPr>
                <w:rFonts w:ascii="Times New Roman" w:hAnsi="Times New Roman" w:cs="Times New Roman"/>
                <w:sz w:val="24"/>
                <w:szCs w:val="24"/>
              </w:rPr>
              <w:t>Students can add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can create a task of a project.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on “create new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r w:rsidRPr="007B5830">
              <w:rPr>
                <w:rFonts w:ascii="Times New Roman" w:hAnsi="Times New Roman" w:cs="Times New Roman"/>
                <w:sz w:val="24"/>
                <w:szCs w:val="24"/>
              </w:rPr>
              <w:b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dashboard.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A new task is added into a database.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student’s dashboard.</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a list item in project list.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displays the project detail page.</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clicks on “add new task”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shall provide UI which receive tasks name, task description, task due date, submit button, and cancel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0"/>
              </w:numPr>
              <w:rPr>
                <w:rFonts w:ascii="Times New Roman" w:hAnsi="Times New Roman" w:cs="Times New Roman"/>
                <w:sz w:val="24"/>
                <w:szCs w:val="24"/>
              </w:rPr>
            </w:pPr>
            <w:r w:rsidRPr="007B5830">
              <w:rPr>
                <w:rFonts w:ascii="Times New Roman" w:hAnsi="Times New Roman" w:cs="Times New Roman"/>
                <w:sz w:val="24"/>
                <w:szCs w:val="24"/>
              </w:rPr>
              <w:t>System show a successful message “A new task is created.”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student click on cancel button:</w:t>
            </w:r>
          </w:p>
          <w:p w:rsidR="00955A0F" w:rsidRPr="007B5830" w:rsidRDefault="00955A0F" w:rsidP="00955A0F">
            <w:pPr>
              <w:pStyle w:val="ListParagraph"/>
              <w:numPr>
                <w:ilvl w:val="0"/>
                <w:numId w:val="41"/>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7.) If input data is invalid:</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pStyle w:val="ListParagraph"/>
              <w:numPr>
                <w:ilvl w:val="0"/>
                <w:numId w:val="42"/>
              </w:num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0" w:name="_Toc476678749"/>
            <w:r w:rsidRPr="007B5830">
              <w:rPr>
                <w:rFonts w:ascii="Times New Roman" w:hAnsi="Times New Roman" w:cs="Times New Roman"/>
                <w:color w:val="auto"/>
              </w:rPr>
              <w:t>UC-11</w:t>
            </w:r>
            <w:bookmarkEnd w:id="120"/>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C444CF" w:rsidP="000E2D8C">
            <w:pPr>
              <w:rPr>
                <w:rFonts w:ascii="Times New Roman" w:hAnsi="Times New Roman" w:cs="Times New Roman"/>
                <w:sz w:val="24"/>
                <w:szCs w:val="24"/>
              </w:rPr>
            </w:pPr>
            <w:r w:rsidRPr="007B5830">
              <w:rPr>
                <w:rFonts w:ascii="Times New Roman" w:hAnsi="Times New Roman" w:cs="Times New Roman"/>
                <w:sz w:val="24"/>
                <w:szCs w:val="24"/>
              </w:rPr>
              <w:t>Students can edit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28/02/2017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edit tasks of each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the edit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is in a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“edit task”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provide UI to receive tasks name, task description, task due date, submit button, and cancel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Student click on submit button.</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validate input data with constraint.</w:t>
            </w:r>
          </w:p>
          <w:p w:rsidR="00955A0F" w:rsidRPr="007B5830" w:rsidRDefault="00955A0F" w:rsidP="00955A0F">
            <w:pPr>
              <w:pStyle w:val="ListParagraph"/>
              <w:numPr>
                <w:ilvl w:val="0"/>
                <w:numId w:val="43"/>
              </w:numPr>
              <w:rPr>
                <w:rFonts w:ascii="Times New Roman" w:hAnsi="Times New Roman" w:cs="Times New Roman"/>
                <w:sz w:val="24"/>
                <w:szCs w:val="24"/>
              </w:rPr>
            </w:pPr>
            <w:r w:rsidRPr="007B5830">
              <w:rPr>
                <w:rFonts w:ascii="Times New Roman" w:hAnsi="Times New Roman" w:cs="Times New Roman"/>
                <w:sz w:val="24"/>
                <w:szCs w:val="24"/>
              </w:rPr>
              <w:t>System show a successful message “Task was edited.”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student click on cancel button:</w:t>
            </w:r>
          </w:p>
          <w:p w:rsidR="00955A0F" w:rsidRPr="007B5830" w:rsidRDefault="00955A0F" w:rsidP="00955A0F">
            <w:pPr>
              <w:pStyle w:val="ListParagraph"/>
              <w:numPr>
                <w:ilvl w:val="0"/>
                <w:numId w:val="44"/>
              </w:numPr>
              <w:rPr>
                <w:rFonts w:ascii="Times New Roman" w:hAnsi="Times New Roman" w:cs="Times New Roman"/>
                <w:sz w:val="24"/>
                <w:szCs w:val="24"/>
              </w:rPr>
            </w:pPr>
            <w:r w:rsidRPr="007B5830">
              <w:rPr>
                <w:rFonts w:ascii="Times New Roman" w:hAnsi="Times New Roman" w:cs="Times New Roman"/>
                <w:sz w:val="24"/>
                <w:szCs w:val="24"/>
              </w:rPr>
              <w:t>System redirect to previous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input data is invalid:</w:t>
            </w:r>
          </w:p>
          <w:p w:rsidR="00955A0F" w:rsidRPr="007B5830" w:rsidRDefault="00955A0F" w:rsidP="00955A0F">
            <w:pPr>
              <w:pStyle w:val="ListParagraph"/>
              <w:numPr>
                <w:ilvl w:val="0"/>
                <w:numId w:val="45"/>
              </w:numPr>
              <w:rPr>
                <w:rFonts w:ascii="Times New Roman" w:hAnsi="Times New Roman" w:cs="Times New Roman"/>
                <w:sz w:val="24"/>
                <w:szCs w:val="24"/>
              </w:rPr>
            </w:pPr>
            <w:r w:rsidRPr="007B5830">
              <w:rPr>
                <w:rFonts w:ascii="Times New Roman" w:hAnsi="Times New Roman" w:cs="Times New Roman"/>
                <w:sz w:val="24"/>
                <w:szCs w:val="24"/>
              </w:rPr>
              <w:t>System cancel to add a new data.</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display an error message “Invalid input data. Please recheck it again”.</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1" w:name="_Toc476678750"/>
            <w:r w:rsidRPr="007B5830">
              <w:rPr>
                <w:rFonts w:ascii="Times New Roman" w:hAnsi="Times New Roman" w:cs="Times New Roman"/>
                <w:color w:val="auto"/>
              </w:rPr>
              <w:t>UC-12</w:t>
            </w:r>
            <w:bookmarkEnd w:id="121"/>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F87FD7" w:rsidP="000E2D8C">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delete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System redirect to project detail page. </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select a task in the list of task.</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“delete task”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confirmation message “Do you want to delete this task?” with OK and Cancel button. </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The task is deleted from the database.</w:t>
            </w:r>
          </w:p>
          <w:p w:rsidR="00955A0F" w:rsidRPr="007B5830" w:rsidRDefault="00955A0F" w:rsidP="00955A0F">
            <w:pPr>
              <w:pStyle w:val="ListParagraph"/>
              <w:numPr>
                <w:ilvl w:val="0"/>
                <w:numId w:val="46"/>
              </w:numPr>
              <w:rPr>
                <w:rFonts w:ascii="Times New Roman" w:hAnsi="Times New Roman" w:cs="Times New Roman"/>
                <w:sz w:val="24"/>
                <w:szCs w:val="24"/>
              </w:rPr>
            </w:pPr>
            <w:r w:rsidRPr="007B5830">
              <w:rPr>
                <w:rFonts w:ascii="Times New Roman" w:hAnsi="Times New Roman" w:cs="Times New Roman"/>
                <w:sz w:val="24"/>
                <w:szCs w:val="24"/>
              </w:rPr>
              <w:t>System display a successful message “The task was deleted”</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student click “Cancel” button:</w:t>
            </w:r>
          </w:p>
          <w:p w:rsidR="00955A0F" w:rsidRPr="007B5830" w:rsidRDefault="00955A0F" w:rsidP="00955A0F">
            <w:pPr>
              <w:pStyle w:val="ListParagraph"/>
              <w:numPr>
                <w:ilvl w:val="0"/>
                <w:numId w:val="47"/>
              </w:numPr>
              <w:rPr>
                <w:rFonts w:ascii="Times New Roman" w:hAnsi="Times New Roman" w:cs="Times New Roman"/>
                <w:sz w:val="24"/>
                <w:szCs w:val="24"/>
              </w:rPr>
            </w:pPr>
            <w:r w:rsidRPr="007B5830">
              <w:rPr>
                <w:rFonts w:ascii="Times New Roman" w:hAnsi="Times New Roman" w:cs="Times New Roman"/>
                <w:sz w:val="24"/>
                <w:szCs w:val="24"/>
              </w:rPr>
              <w:t>System redirect to project detail page.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2" w:name="_Toc476678751"/>
            <w:r w:rsidRPr="007B5830">
              <w:rPr>
                <w:rFonts w:ascii="Times New Roman" w:hAnsi="Times New Roman" w:cs="Times New Roman"/>
                <w:color w:val="auto"/>
              </w:rPr>
              <w:t>UC-13</w:t>
            </w:r>
            <w:bookmarkEnd w:id="122"/>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A259EC" w:rsidP="000E2D8C">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Students can move tasks of a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drag a task card.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click “move task” button.</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project detail page.</w:t>
            </w:r>
          </w:p>
          <w:p w:rsidR="00955A0F" w:rsidRPr="007B5830" w:rsidRDefault="00955A0F" w:rsidP="00955A0F">
            <w:pPr>
              <w:rPr>
                <w:rFonts w:ascii="Times New Roman" w:hAnsi="Times New Roman" w:cs="Times New Roman"/>
                <w:sz w:val="24"/>
                <w:szCs w:val="24"/>
                <w:cs/>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Drag and drop</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Student drag a task card and drop it to another column.</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arrange the task to the last order.</w:t>
            </w:r>
          </w:p>
          <w:p w:rsidR="00955A0F" w:rsidRPr="007B5830" w:rsidRDefault="00955A0F" w:rsidP="00955A0F">
            <w:pPr>
              <w:pStyle w:val="ListParagraph"/>
              <w:numPr>
                <w:ilvl w:val="0"/>
                <w:numId w:val="48"/>
              </w:numPr>
              <w:rPr>
                <w:rFonts w:ascii="Times New Roman" w:hAnsi="Times New Roman" w:cs="Times New Roman"/>
                <w:sz w:val="24"/>
                <w:szCs w:val="24"/>
              </w:rPr>
            </w:pPr>
            <w:r w:rsidRPr="007B5830">
              <w:rPr>
                <w:rFonts w:ascii="Times New Roman" w:hAnsi="Times New Roman" w:cs="Times New Roman"/>
                <w:sz w:val="24"/>
                <w:szCs w:val="24"/>
              </w:rPr>
              <w:t>System shall save data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Click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on “move task”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dropdown of column option, OK button, and cancel button. </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select the destination column.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Student click OK button.</w:t>
            </w:r>
          </w:p>
          <w:p w:rsidR="00955A0F" w:rsidRPr="007B5830" w:rsidRDefault="00955A0F" w:rsidP="00955A0F">
            <w:pPr>
              <w:pStyle w:val="ListParagraph"/>
              <w:numPr>
                <w:ilvl w:val="0"/>
                <w:numId w:val="54"/>
              </w:numPr>
              <w:rPr>
                <w:rFonts w:ascii="Times New Roman" w:hAnsi="Times New Roman" w:cs="Times New Roman"/>
                <w:sz w:val="24"/>
                <w:szCs w:val="24"/>
              </w:rPr>
            </w:pPr>
            <w:r w:rsidRPr="007B5830">
              <w:rPr>
                <w:rFonts w:ascii="Times New Roman" w:hAnsi="Times New Roman" w:cs="Times New Roman"/>
                <w:sz w:val="24"/>
                <w:szCs w:val="24"/>
              </w:rPr>
              <w:t>System move the selected task to the destination button and display a successful message.</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1-1.) If student drag a task card and drop it to the same column</w:t>
            </w:r>
          </w:p>
          <w:p w:rsidR="00955A0F" w:rsidRPr="007B5830" w:rsidRDefault="00955A0F" w:rsidP="00955A0F">
            <w:pPr>
              <w:pStyle w:val="ListParagraph"/>
              <w:numPr>
                <w:ilvl w:val="0"/>
                <w:numId w:val="49"/>
              </w:numPr>
              <w:rPr>
                <w:rFonts w:ascii="Times New Roman" w:hAnsi="Times New Roman" w:cs="Times New Roman"/>
                <w:sz w:val="24"/>
                <w:szCs w:val="24"/>
              </w:rPr>
            </w:pPr>
            <w:r w:rsidRPr="007B5830">
              <w:rPr>
                <w:rFonts w:ascii="Times New Roman" w:hAnsi="Times New Roman" w:cs="Times New Roman"/>
                <w:sz w:val="24"/>
                <w:szCs w:val="24"/>
              </w:rPr>
              <w:t xml:space="preserve">The task is still in the current column. </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2-4.) If student select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Student click Cancel button.</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cancel to move the task.</w:t>
            </w:r>
          </w:p>
          <w:p w:rsidR="00955A0F" w:rsidRPr="007B5830" w:rsidRDefault="00955A0F" w:rsidP="00955A0F">
            <w:pPr>
              <w:pStyle w:val="ListParagraph"/>
              <w:numPr>
                <w:ilvl w:val="0"/>
                <w:numId w:val="55"/>
              </w:numPr>
              <w:rPr>
                <w:rFonts w:ascii="Times New Roman" w:hAnsi="Times New Roman" w:cs="Times New Roman"/>
                <w:sz w:val="24"/>
                <w:szCs w:val="24"/>
              </w:rPr>
            </w:pPr>
            <w:r w:rsidRPr="007B5830">
              <w:rPr>
                <w:rFonts w:ascii="Times New Roman" w:hAnsi="Times New Roman" w:cs="Times New Roman"/>
                <w:sz w:val="24"/>
                <w:szCs w:val="24"/>
              </w:rPr>
              <w:t>System redirect to list of tasks.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1.) If student drag a task card and does not drop in any column.</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System display forbidden sign as a mouse cursor.</w:t>
            </w:r>
          </w:p>
          <w:p w:rsidR="00955A0F" w:rsidRPr="007B5830" w:rsidRDefault="00955A0F" w:rsidP="00955A0F">
            <w:pPr>
              <w:pStyle w:val="ListParagraph"/>
              <w:numPr>
                <w:ilvl w:val="0"/>
                <w:numId w:val="50"/>
              </w:numPr>
              <w:rPr>
                <w:rFonts w:ascii="Times New Roman" w:hAnsi="Times New Roman" w:cs="Times New Roman"/>
                <w:sz w:val="24"/>
                <w:szCs w:val="24"/>
              </w:rPr>
            </w:pPr>
            <w:r w:rsidRPr="007B5830">
              <w:rPr>
                <w:rFonts w:ascii="Times New Roman" w:hAnsi="Times New Roman" w:cs="Times New Roman"/>
                <w:sz w:val="24"/>
                <w:szCs w:val="24"/>
              </w:rPr>
              <w:t>The task goes to the current column.</w:t>
            </w:r>
          </w:p>
          <w:p w:rsidR="00955A0F" w:rsidRPr="007B5830" w:rsidRDefault="00955A0F" w:rsidP="00955A0F">
            <w:pPr>
              <w:rPr>
                <w:rFonts w:ascii="Times New Roman" w:hAnsi="Times New Roman" w:cs="Times New Roman"/>
                <w:sz w:val="24"/>
                <w:szCs w:val="24"/>
              </w:rPr>
            </w:pP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0E2D8C" w:rsidRPr="007B5830" w:rsidRDefault="000E2D8C" w:rsidP="007B5830">
            <w:pPr>
              <w:pStyle w:val="Heading3"/>
              <w:outlineLvl w:val="2"/>
              <w:rPr>
                <w:rFonts w:ascii="Times New Roman" w:hAnsi="Times New Roman" w:cs="Times New Roman"/>
                <w:color w:val="auto"/>
              </w:rPr>
            </w:pPr>
            <w:bookmarkStart w:id="123" w:name="_Toc476678752"/>
            <w:r w:rsidRPr="007B5830">
              <w:rPr>
                <w:rFonts w:ascii="Times New Roman" w:hAnsi="Times New Roman" w:cs="Times New Roman"/>
                <w:color w:val="auto"/>
              </w:rPr>
              <w:t>UC-14</w:t>
            </w:r>
            <w:bookmarkEnd w:id="123"/>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0E2D8C" w:rsidRPr="007B5830" w:rsidRDefault="00EC5C63" w:rsidP="008102B3">
            <w:pPr>
              <w:rPr>
                <w:rFonts w:ascii="Times New Roman" w:hAnsi="Times New Roman" w:cs="Times New Roman"/>
                <w:sz w:val="24"/>
                <w:szCs w:val="24"/>
                <w:cs/>
              </w:rPr>
            </w:pPr>
            <w:r w:rsidRPr="007B5830">
              <w:rPr>
                <w:rFonts w:ascii="Times New Roman" w:hAnsi="Times New Roman" w:cs="Times New Roman"/>
                <w:sz w:val="24"/>
                <w:szCs w:val="24"/>
              </w:rPr>
              <w:t>User</w:t>
            </w:r>
            <w:r w:rsidR="009738C5" w:rsidRPr="007B5830">
              <w:rPr>
                <w:rFonts w:ascii="Times New Roman" w:hAnsi="Times New Roman" w:cs="Times New Roman"/>
                <w:sz w:val="24"/>
                <w:szCs w:val="24"/>
              </w:rPr>
              <w:t xml:space="preserve"> can view </w:t>
            </w:r>
            <w:r w:rsidR="00877B82" w:rsidRPr="007B5830">
              <w:rPr>
                <w:rFonts w:ascii="Times New Roman" w:hAnsi="Times New Roman" w:cs="Times New Roman"/>
                <w:sz w:val="24"/>
                <w:szCs w:val="24"/>
              </w:rPr>
              <w:t>a comment</w:t>
            </w:r>
            <w:r w:rsidR="008102B3" w:rsidRPr="007B5830">
              <w:rPr>
                <w:rFonts w:ascii="Times New Roman" w:hAnsi="Times New Roman" w:cs="Times New Roman"/>
                <w:sz w:val="24"/>
                <w:szCs w:val="24"/>
              </w:rPr>
              <w:t>.</w:t>
            </w:r>
          </w:p>
        </w:tc>
      </w:tr>
      <w:tr w:rsidR="00955A0F" w:rsidRPr="007B5830" w:rsidTr="000E2D8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0E2D8C" w:rsidRPr="007B5830" w:rsidRDefault="000E2D8C" w:rsidP="000E2D8C">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0E2D8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Student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comments from Mentor and Supervisor.</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connects to database.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prokect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list in selected project.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30"/>
              </w:rPr>
            </w:pPr>
            <w:r w:rsidRPr="007B5830">
              <w:rPr>
                <w:rFonts w:ascii="Times New Roman" w:hAnsi="Times New Roman" w:cs="Times New Roman"/>
                <w:sz w:val="24"/>
                <w:szCs w:val="30"/>
              </w:rPr>
              <w: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click to see a task detail.</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System request comments data from database.</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 xml:space="preserve">System provide UI to display (a) comment(s). </w:t>
            </w:r>
          </w:p>
          <w:p w:rsidR="00955A0F" w:rsidRPr="007B5830" w:rsidRDefault="00955A0F" w:rsidP="00955A0F">
            <w:pPr>
              <w:pStyle w:val="ListParagraph"/>
              <w:numPr>
                <w:ilvl w:val="0"/>
                <w:numId w:val="51"/>
              </w:numPr>
              <w:rPr>
                <w:rFonts w:ascii="Times New Roman" w:hAnsi="Times New Roman" w:cs="Times New Roman"/>
                <w:sz w:val="24"/>
                <w:szCs w:val="24"/>
              </w:rPr>
            </w:pPr>
            <w:r w:rsidRPr="007B5830">
              <w:rPr>
                <w:rFonts w:ascii="Times New Roman" w:hAnsi="Times New Roman" w:cs="Times New Roman"/>
                <w:sz w:val="24"/>
                <w:szCs w:val="24"/>
              </w:rPr>
              <w:t>Users can see the comment(s).</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there is no comment, system will not provide UI for displaying comment.</w:t>
            </w:r>
          </w:p>
        </w:tc>
      </w:tr>
      <w:tr w:rsidR="00955A0F" w:rsidRPr="007B5830" w:rsidTr="000E2D8C">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0E2D8C" w:rsidRPr="007B5830" w:rsidRDefault="000E2D8C" w:rsidP="009C5AF7">
      <w:pPr>
        <w:jc w:val="both"/>
        <w:rPr>
          <w:rFonts w:ascii="Times New Roman" w:hAnsi="Times New Roman" w:cs="Times New Roman"/>
        </w:rPr>
      </w:pPr>
    </w:p>
    <w:p w:rsidR="000E2D8C" w:rsidRPr="007B5830" w:rsidRDefault="000E2D8C">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E4E13" w:rsidRPr="007B5830" w:rsidRDefault="00DE4E13" w:rsidP="007B5830">
            <w:pPr>
              <w:pStyle w:val="Heading3"/>
              <w:outlineLvl w:val="2"/>
              <w:rPr>
                <w:rFonts w:ascii="Times New Roman" w:hAnsi="Times New Roman" w:cs="Times New Roman"/>
                <w:color w:val="auto"/>
              </w:rPr>
            </w:pPr>
            <w:bookmarkStart w:id="124" w:name="_Toc476678753"/>
            <w:r w:rsidRPr="007B5830">
              <w:rPr>
                <w:rFonts w:ascii="Times New Roman" w:hAnsi="Times New Roman" w:cs="Times New Roman"/>
                <w:color w:val="auto"/>
              </w:rPr>
              <w:t>UC-15</w:t>
            </w:r>
            <w:bookmarkEnd w:id="124"/>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E4E13" w:rsidRPr="007B5830" w:rsidRDefault="00877B82" w:rsidP="0000312B">
            <w:pPr>
              <w:rPr>
                <w:rFonts w:ascii="Times New Roman" w:hAnsi="Times New Roman" w:cs="Times New Roman"/>
                <w:sz w:val="24"/>
                <w:szCs w:val="24"/>
              </w:rPr>
            </w:pPr>
            <w:r w:rsidRPr="007B5830">
              <w:rPr>
                <w:rFonts w:ascii="Times New Roman" w:hAnsi="Times New Roman" w:cs="Times New Roman"/>
                <w:sz w:val="24"/>
                <w:szCs w:val="24"/>
              </w:rPr>
              <w:t xml:space="preserve">Users can </w:t>
            </w:r>
            <w:r w:rsidR="0000312B" w:rsidRPr="007B5830">
              <w:rPr>
                <w:rFonts w:ascii="Times New Roman" w:hAnsi="Times New Roman" w:cs="Times New Roman"/>
                <w:sz w:val="24"/>
                <w:szCs w:val="24"/>
              </w:rPr>
              <w:t>add</w:t>
            </w:r>
            <w:r w:rsidRPr="007B5830">
              <w:rPr>
                <w:rFonts w:ascii="Times New Roman" w:hAnsi="Times New Roman" w:cs="Times New Roman"/>
                <w:sz w:val="24"/>
                <w:szCs w:val="24"/>
              </w:rPr>
              <w:t xml:space="preserve"> a comment.</w:t>
            </w:r>
          </w:p>
        </w:tc>
      </w:tr>
      <w:tr w:rsidR="00955A0F" w:rsidRPr="007B5830" w:rsidTr="00170170">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E4E13" w:rsidRPr="007B5830" w:rsidRDefault="00DE4E13"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Student, Mentor, and Supervisor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add a comment(s).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“Add comment”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provide input field, OK button, and close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save the comment data into the database.</w:t>
            </w:r>
          </w:p>
          <w:p w:rsidR="00955A0F" w:rsidRPr="007B5830" w:rsidRDefault="00955A0F" w:rsidP="00955A0F">
            <w:pPr>
              <w:pStyle w:val="ListParagraph"/>
              <w:numPr>
                <w:ilvl w:val="0"/>
                <w:numId w:val="52"/>
              </w:numPr>
              <w:rPr>
                <w:rFonts w:ascii="Times New Roman" w:hAnsi="Times New Roman" w:cs="Times New Roman"/>
                <w:sz w:val="24"/>
                <w:szCs w:val="24"/>
              </w:rPr>
            </w:pPr>
            <w:r w:rsidRPr="007B5830">
              <w:rPr>
                <w:rFonts w:ascii="Times New Roman" w:hAnsi="Times New Roman" w:cs="Times New Roman"/>
                <w:sz w:val="24"/>
                <w:szCs w:val="24"/>
              </w:rPr>
              <w:t>System display the message.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cancel to add a comment.</w:t>
            </w:r>
          </w:p>
          <w:p w:rsidR="00955A0F" w:rsidRPr="007B5830" w:rsidRDefault="00955A0F" w:rsidP="00955A0F">
            <w:pPr>
              <w:pStyle w:val="ListParagraph"/>
              <w:numPr>
                <w:ilvl w:val="0"/>
                <w:numId w:val="53"/>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0E2D8C" w:rsidRPr="007B5830" w:rsidRDefault="000E2D8C" w:rsidP="009C5AF7">
      <w:pPr>
        <w:jc w:val="both"/>
        <w:rPr>
          <w:rFonts w:ascii="Times New Roman" w:hAnsi="Times New Roman" w:cs="Times New Roman"/>
        </w:rPr>
      </w:pPr>
    </w:p>
    <w:p w:rsidR="00D05CF8" w:rsidRPr="007B5830" w:rsidRDefault="00D05CF8"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2E05B3" w:rsidP="007B5830">
            <w:pPr>
              <w:pStyle w:val="Heading3"/>
              <w:outlineLvl w:val="2"/>
              <w:rPr>
                <w:rFonts w:ascii="Times New Roman" w:hAnsi="Times New Roman" w:cs="Times New Roman"/>
                <w:color w:val="auto"/>
              </w:rPr>
            </w:pPr>
            <w:bookmarkStart w:id="125" w:name="_Toc476678754"/>
            <w:r w:rsidRPr="007B5830">
              <w:rPr>
                <w:rFonts w:ascii="Times New Roman" w:hAnsi="Times New Roman" w:cs="Times New Roman"/>
                <w:color w:val="auto"/>
              </w:rPr>
              <w:t>UC-16</w:t>
            </w:r>
            <w:bookmarkEnd w:id="125"/>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444FA" w:rsidP="001444FA">
            <w:pPr>
              <w:rPr>
                <w:rFonts w:ascii="Times New Roman" w:hAnsi="Times New Roman" w:cs="Times New Roman"/>
                <w:sz w:val="24"/>
                <w:szCs w:val="24"/>
              </w:rPr>
            </w:pPr>
            <w:r w:rsidRPr="007B5830">
              <w:rPr>
                <w:rFonts w:ascii="Times New Roman" w:hAnsi="Times New Roman" w:cs="Times New Roman"/>
                <w:sz w:val="24"/>
                <w:szCs w:val="24"/>
              </w:rPr>
              <w:t>Users can delete their own comment</w:t>
            </w:r>
            <w:r w:rsidR="001C4FC4"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03/03/2017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and Supervisor can delete their own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There is a comment in the system.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provide UI to delete their own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on the cross button on the top right of the comment box.</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a confirmation message “Do you want to delete this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Users click OK button.</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request database to delete the comment.</w:t>
            </w:r>
          </w:p>
          <w:p w:rsidR="00955A0F" w:rsidRPr="007B5830" w:rsidRDefault="00955A0F" w:rsidP="00955A0F">
            <w:pPr>
              <w:pStyle w:val="ListParagraph"/>
              <w:numPr>
                <w:ilvl w:val="0"/>
                <w:numId w:val="56"/>
              </w:numPr>
              <w:rPr>
                <w:rFonts w:ascii="Times New Roman" w:hAnsi="Times New Roman" w:cs="Times New Roman"/>
                <w:sz w:val="24"/>
                <w:szCs w:val="24"/>
              </w:rPr>
            </w:pPr>
            <w:r w:rsidRPr="007B5830">
              <w:rPr>
                <w:rFonts w:ascii="Times New Roman" w:hAnsi="Times New Roman" w:cs="Times New Roman"/>
                <w:sz w:val="24"/>
                <w:szCs w:val="24"/>
              </w:rPr>
              <w:t>System display successful message “Comment is deleted.”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4.) If a user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Users click on Cancel button.</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cancel to delete a comment.</w:t>
            </w:r>
          </w:p>
          <w:p w:rsidR="00955A0F" w:rsidRPr="007B5830" w:rsidRDefault="00955A0F" w:rsidP="00955A0F">
            <w:pPr>
              <w:pStyle w:val="ListParagraph"/>
              <w:numPr>
                <w:ilvl w:val="0"/>
                <w:numId w:val="57"/>
              </w:numPr>
              <w:rPr>
                <w:rFonts w:ascii="Times New Roman" w:hAnsi="Times New Roman" w:cs="Times New Roman"/>
                <w:sz w:val="24"/>
                <w:szCs w:val="24"/>
              </w:rPr>
            </w:pPr>
            <w:r w:rsidRPr="007B5830">
              <w:rPr>
                <w:rFonts w:ascii="Times New Roman" w:hAnsi="Times New Roman" w:cs="Times New Roman"/>
                <w:sz w:val="24"/>
                <w:szCs w:val="24"/>
              </w:rPr>
              <w:t>System redirect to the pervious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D12F77" w:rsidP="007B5830">
            <w:pPr>
              <w:pStyle w:val="Heading3"/>
              <w:outlineLvl w:val="2"/>
              <w:rPr>
                <w:rFonts w:ascii="Times New Roman" w:hAnsi="Times New Roman" w:cs="Times New Roman"/>
                <w:color w:val="auto"/>
              </w:rPr>
            </w:pPr>
            <w:bookmarkStart w:id="126" w:name="_Toc476678755"/>
            <w:r w:rsidRPr="007B5830">
              <w:rPr>
                <w:rFonts w:ascii="Times New Roman" w:hAnsi="Times New Roman" w:cs="Times New Roman"/>
                <w:color w:val="auto"/>
              </w:rPr>
              <w:t>UC-17</w:t>
            </w:r>
            <w:bookmarkEnd w:id="126"/>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1C4FC4" w:rsidP="001C4FC4">
            <w:pPr>
              <w:rPr>
                <w:rFonts w:ascii="Times New Roman" w:hAnsi="Times New Roman" w:cs="Times New Roman"/>
                <w:sz w:val="24"/>
                <w:szCs w:val="24"/>
              </w:rPr>
            </w:pPr>
            <w:r w:rsidRPr="007B5830">
              <w:rPr>
                <w:rFonts w:ascii="Times New Roman" w:hAnsi="Times New Roman" w:cs="Times New Roman"/>
                <w:sz w:val="24"/>
                <w:szCs w:val="24"/>
              </w:rPr>
              <w:t>Users</w:t>
            </w:r>
            <w:r w:rsidR="002E05B3" w:rsidRPr="007B5830">
              <w:rPr>
                <w:rFonts w:ascii="Times New Roman" w:hAnsi="Times New Roman" w:cs="Times New Roman"/>
                <w:sz w:val="24"/>
                <w:szCs w:val="24"/>
              </w:rPr>
              <w:t xml:space="preserve"> </w:t>
            </w:r>
            <w:r w:rsidRPr="007B5830">
              <w:rPr>
                <w:rFonts w:ascii="Times New Roman" w:hAnsi="Times New Roman" w:cs="Times New Roman"/>
                <w:sz w:val="24"/>
                <w:szCs w:val="24"/>
              </w:rPr>
              <w:t>can edit a comment.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UC-05, UC-08, UC-10, UC-14</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is in a task detail page.</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task in the system.</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is a comment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links back to a task detail page.</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click “Edit comment”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provide input field with existing comment, OK button, and close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Users fill the text(s) in.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User click OK button.</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send a request to save the comment data into the database.</w:t>
            </w:r>
          </w:p>
          <w:p w:rsidR="00955A0F" w:rsidRPr="007B5830" w:rsidRDefault="00955A0F" w:rsidP="00955A0F">
            <w:pPr>
              <w:pStyle w:val="ListParagraph"/>
              <w:numPr>
                <w:ilvl w:val="0"/>
                <w:numId w:val="58"/>
              </w:numPr>
              <w:rPr>
                <w:rFonts w:ascii="Times New Roman" w:hAnsi="Times New Roman" w:cs="Times New Roman"/>
                <w:sz w:val="24"/>
                <w:szCs w:val="24"/>
              </w:rPr>
            </w:pPr>
            <w:r w:rsidRPr="007B5830">
              <w:rPr>
                <w:rFonts w:ascii="Times New Roman" w:hAnsi="Times New Roman" w:cs="Times New Roman"/>
                <w:sz w:val="24"/>
                <w:szCs w:val="24"/>
              </w:rPr>
              <w:t>System display the user’s comment.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5.) If a user select close button</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The input field is closed.</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cancel to edit a comment.</w:t>
            </w:r>
          </w:p>
          <w:p w:rsidR="00955A0F" w:rsidRPr="007B5830" w:rsidRDefault="00955A0F" w:rsidP="00955A0F">
            <w:pPr>
              <w:pStyle w:val="ListParagraph"/>
              <w:numPr>
                <w:ilvl w:val="0"/>
                <w:numId w:val="59"/>
              </w:numPr>
              <w:rPr>
                <w:rFonts w:ascii="Times New Roman" w:hAnsi="Times New Roman" w:cs="Times New Roman"/>
                <w:sz w:val="24"/>
                <w:szCs w:val="24"/>
              </w:rPr>
            </w:pPr>
            <w:r w:rsidRPr="007B5830">
              <w:rPr>
                <w:rFonts w:ascii="Times New Roman" w:hAnsi="Times New Roman" w:cs="Times New Roman"/>
                <w:sz w:val="24"/>
                <w:szCs w:val="24"/>
              </w:rPr>
              <w:t>System redirect to the previous UI.</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D05CF8" w:rsidRPr="007B5830" w:rsidRDefault="00D05CF8" w:rsidP="007B5830">
            <w:pPr>
              <w:pStyle w:val="Heading3"/>
              <w:outlineLvl w:val="2"/>
              <w:rPr>
                <w:rFonts w:ascii="Times New Roman" w:hAnsi="Times New Roman" w:cs="Times New Roman"/>
                <w:color w:val="auto"/>
              </w:rPr>
            </w:pPr>
            <w:bookmarkStart w:id="127" w:name="_Toc476678756"/>
            <w:r w:rsidRPr="007B5830">
              <w:rPr>
                <w:rFonts w:ascii="Times New Roman" w:hAnsi="Times New Roman" w:cs="Times New Roman"/>
                <w:color w:val="auto"/>
              </w:rPr>
              <w:t>UC-</w:t>
            </w:r>
            <w:r w:rsidR="00D12F77" w:rsidRPr="007B5830">
              <w:rPr>
                <w:rFonts w:ascii="Times New Roman" w:hAnsi="Times New Roman" w:cs="Times New Roman"/>
                <w:color w:val="auto"/>
              </w:rPr>
              <w:t>18</w:t>
            </w:r>
            <w:bookmarkEnd w:id="127"/>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D05CF8" w:rsidRPr="007B5830" w:rsidRDefault="002E05B3" w:rsidP="00170170">
            <w:pPr>
              <w:rPr>
                <w:rFonts w:ascii="Times New Roman" w:hAnsi="Times New Roman" w:cs="Times New Roman"/>
                <w:sz w:val="24"/>
                <w:szCs w:val="24"/>
              </w:rPr>
            </w:pPr>
            <w:r w:rsidRPr="007B5830">
              <w:rPr>
                <w:rFonts w:ascii="Times New Roman" w:hAnsi="Times New Roman" w:cs="Times New Roman"/>
                <w:sz w:val="24"/>
                <w:szCs w:val="24"/>
              </w:rPr>
              <w:t>Users can view weekly report.</w:t>
            </w:r>
          </w:p>
        </w:tc>
      </w:tr>
      <w:tr w:rsidR="00955A0F" w:rsidRPr="007B5830" w:rsidTr="00170170">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D05CF8" w:rsidRPr="007B5830" w:rsidRDefault="00D05CF8"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view a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“Report” menu.</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1.) Users click “Report”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Users click “Report” on left navigation menu.</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0"/>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Flow 2) Users click “view report” button.</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“view report” button on dashboard.</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arrange all tasks based on time-stamp.</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separates tasks in weekly.</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merges keywords in a task with a sentence template.</w:t>
            </w:r>
          </w:p>
          <w:p w:rsidR="00955A0F" w:rsidRPr="007B5830" w:rsidRDefault="00955A0F" w:rsidP="00955A0F">
            <w:pPr>
              <w:pStyle w:val="ListParagraph"/>
              <w:numPr>
                <w:ilvl w:val="0"/>
                <w:numId w:val="61"/>
              </w:numPr>
              <w:rPr>
                <w:rFonts w:ascii="Times New Roman" w:hAnsi="Times New Roman" w:cs="Times New Roman"/>
                <w:sz w:val="24"/>
                <w:szCs w:val="24"/>
              </w:rPr>
            </w:pPr>
            <w:r w:rsidRPr="007B5830">
              <w:rPr>
                <w:rFonts w:ascii="Times New Roman" w:hAnsi="Times New Roman" w:cs="Times New Roman"/>
                <w:sz w:val="24"/>
                <w:szCs w:val="24"/>
              </w:rPr>
              <w:t>System provide UI to display overall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D05CF8" w:rsidRPr="007B5830" w:rsidRDefault="00D05CF8"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128" w:name="_Toc476678757"/>
            <w:r w:rsidRPr="007B5830">
              <w:rPr>
                <w:rFonts w:ascii="Times New Roman" w:hAnsi="Times New Roman" w:cs="Times New Roman"/>
                <w:color w:val="auto"/>
              </w:rPr>
              <w:t>UC</w:t>
            </w:r>
            <w:r w:rsidR="00D12F77" w:rsidRPr="007B5830">
              <w:rPr>
                <w:rFonts w:ascii="Times New Roman" w:hAnsi="Times New Roman" w:cs="Times New Roman"/>
                <w:color w:val="auto"/>
              </w:rPr>
              <w:t>-19</w:t>
            </w:r>
            <w:bookmarkEnd w:id="128"/>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7460C7">
            <w:pPr>
              <w:rPr>
                <w:rFonts w:ascii="Times New Roman" w:hAnsi="Times New Roman" w:cs="Times New Roman"/>
                <w:sz w:val="24"/>
                <w:szCs w:val="24"/>
              </w:rPr>
            </w:pPr>
            <w:r w:rsidRPr="007B5830">
              <w:rPr>
                <w:rFonts w:ascii="Times New Roman" w:hAnsi="Times New Roman" w:cs="Times New Roman"/>
                <w:sz w:val="24"/>
                <w:szCs w:val="24"/>
              </w:rPr>
              <w:t>Users can generate</w:t>
            </w:r>
            <w:r w:rsidR="007460C7" w:rsidRPr="007B5830">
              <w:rPr>
                <w:rFonts w:ascii="Times New Roman" w:hAnsi="Times New Roman" w:cs="Times New Roman"/>
                <w:sz w:val="24"/>
                <w:szCs w:val="24"/>
              </w:rPr>
              <w:t xml:space="preserve"> a</w:t>
            </w:r>
            <w:r w:rsidRPr="007B5830">
              <w:rPr>
                <w:rFonts w:ascii="Times New Roman" w:hAnsi="Times New Roman" w:cs="Times New Roman"/>
                <w:sz w:val="24"/>
                <w:szCs w:val="24"/>
              </w:rPr>
              <w:t xml:space="preserve"> </w:t>
            </w:r>
            <w:r w:rsidR="007460C7" w:rsidRPr="007B5830">
              <w:rPr>
                <w:rFonts w:ascii="Times New Roman" w:hAnsi="Times New Roman" w:cs="Times New Roman"/>
                <w:sz w:val="24"/>
                <w:szCs w:val="24"/>
              </w:rPr>
              <w:t xml:space="preserve">pdf file of </w:t>
            </w:r>
            <w:r w:rsidRPr="007B5830">
              <w:rPr>
                <w:rFonts w:ascii="Times New Roman" w:hAnsi="Times New Roman" w:cs="Times New Roman"/>
                <w:sz w:val="24"/>
                <w:szCs w:val="24"/>
              </w:rPr>
              <w:t>weekly report</w:t>
            </w:r>
            <w:r w:rsidR="00D12F77"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“Export report” button.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Users click “Export report” button.</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converts html weekly report to pdf report.</w:t>
            </w:r>
          </w:p>
          <w:p w:rsidR="00955A0F" w:rsidRPr="007B5830" w:rsidRDefault="00955A0F" w:rsidP="00955A0F">
            <w:pPr>
              <w:pStyle w:val="ListParagraph"/>
              <w:numPr>
                <w:ilvl w:val="0"/>
                <w:numId w:val="62"/>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ID:</w:t>
            </w:r>
          </w:p>
        </w:tc>
        <w:tc>
          <w:tcPr>
            <w:tcW w:w="6762" w:type="dxa"/>
            <w:gridSpan w:val="3"/>
            <w:shd w:val="clear" w:color="auto" w:fill="D9D9D9" w:themeFill="background1" w:themeFillShade="D9"/>
          </w:tcPr>
          <w:p w:rsidR="007460C7" w:rsidRPr="007B5830" w:rsidRDefault="007460C7" w:rsidP="007B5830">
            <w:pPr>
              <w:pStyle w:val="Heading3"/>
              <w:outlineLvl w:val="2"/>
              <w:rPr>
                <w:rFonts w:ascii="Times New Roman" w:hAnsi="Times New Roman" w:cs="Times New Roman"/>
                <w:color w:val="auto"/>
              </w:rPr>
            </w:pPr>
            <w:bookmarkStart w:id="129" w:name="_Toc476678758"/>
            <w:r w:rsidRPr="007B5830">
              <w:rPr>
                <w:rFonts w:ascii="Times New Roman" w:hAnsi="Times New Roman" w:cs="Times New Roman"/>
                <w:color w:val="auto"/>
              </w:rPr>
              <w:t>UC-20</w:t>
            </w:r>
            <w:bookmarkEnd w:id="129"/>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7460C7" w:rsidRPr="007B5830" w:rsidRDefault="007460C7" w:rsidP="007460C7">
            <w:pPr>
              <w:rPr>
                <w:rFonts w:ascii="Times New Roman" w:hAnsi="Times New Roman" w:cs="Times New Roman"/>
                <w:sz w:val="24"/>
                <w:szCs w:val="24"/>
              </w:rPr>
            </w:pPr>
            <w:r w:rsidRPr="007B5830">
              <w:rPr>
                <w:rFonts w:ascii="Times New Roman" w:hAnsi="Times New Roman" w:cs="Times New Roman"/>
                <w:sz w:val="24"/>
                <w:szCs w:val="24"/>
              </w:rPr>
              <w:t>Users can download a pdf file of weekly report.</w:t>
            </w:r>
          </w:p>
        </w:tc>
      </w:tr>
      <w:tr w:rsidR="00955A0F" w:rsidRPr="007B5830" w:rsidTr="00864645">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7460C7" w:rsidRPr="007B5830" w:rsidRDefault="007460C7" w:rsidP="00864645">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864645">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download a pdf file of weekly report.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Users click on “download” button.</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 UC-18, UC-19</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There are tasks in a system.</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provide UI to display a pdf file of weekly report with download and close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Users click “download” button.</w:t>
            </w:r>
          </w:p>
          <w:p w:rsidR="00955A0F" w:rsidRPr="007B5830" w:rsidRDefault="00955A0F" w:rsidP="00955A0F">
            <w:pPr>
              <w:pStyle w:val="ListParagraph"/>
              <w:numPr>
                <w:ilvl w:val="0"/>
                <w:numId w:val="63"/>
              </w:numPr>
              <w:rPr>
                <w:rFonts w:ascii="Times New Roman" w:hAnsi="Times New Roman" w:cs="Times New Roman"/>
                <w:sz w:val="24"/>
                <w:szCs w:val="24"/>
              </w:rPr>
            </w:pPr>
            <w:r w:rsidRPr="007B5830">
              <w:rPr>
                <w:rFonts w:ascii="Times New Roman" w:hAnsi="Times New Roman" w:cs="Times New Roman"/>
                <w:sz w:val="24"/>
                <w:szCs w:val="24"/>
              </w:rPr>
              <w:t>System request to download a file from database to a local computer.</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From 2.) If a user clicks “cancel” button.</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cancel to download a pdf file.</w:t>
            </w:r>
          </w:p>
          <w:p w:rsidR="00955A0F" w:rsidRPr="007B5830" w:rsidRDefault="00955A0F" w:rsidP="00955A0F">
            <w:pPr>
              <w:pStyle w:val="ListParagraph"/>
              <w:numPr>
                <w:ilvl w:val="0"/>
                <w:numId w:val="64"/>
              </w:numPr>
              <w:rPr>
                <w:rFonts w:ascii="Times New Roman" w:hAnsi="Times New Roman" w:cs="Times New Roman"/>
                <w:sz w:val="24"/>
                <w:szCs w:val="24"/>
              </w:rPr>
            </w:pPr>
            <w:r w:rsidRPr="007B5830">
              <w:rPr>
                <w:rFonts w:ascii="Times New Roman" w:hAnsi="Times New Roman" w:cs="Times New Roman"/>
                <w:sz w:val="24"/>
                <w:szCs w:val="24"/>
              </w:rPr>
              <w:t>System redirect to weekly report UI.</w:t>
            </w:r>
          </w:p>
        </w:tc>
      </w:tr>
      <w:tr w:rsidR="00955A0F" w:rsidRPr="007B5830" w:rsidTr="00864645">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130" w:name="_Toc476678759"/>
            <w:r w:rsidRPr="007B5830">
              <w:rPr>
                <w:rFonts w:ascii="Times New Roman" w:hAnsi="Times New Roman" w:cs="Times New Roman"/>
                <w:color w:val="auto"/>
              </w:rPr>
              <w:t>UC-2</w:t>
            </w:r>
            <w:r w:rsidR="007460C7" w:rsidRPr="007B5830">
              <w:rPr>
                <w:rFonts w:ascii="Times New Roman" w:hAnsi="Times New Roman" w:cs="Times New Roman"/>
                <w:color w:val="auto"/>
              </w:rPr>
              <w:t>1</w:t>
            </w:r>
            <w:bookmarkEnd w:id="130"/>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Web application</w:t>
            </w:r>
            <w:r w:rsidR="009462D1" w:rsidRPr="007B5830">
              <w:rPr>
                <w:rFonts w:ascii="Times New Roman" w:hAnsi="Times New Roman" w:cs="Times New Roman"/>
                <w:sz w:val="24"/>
                <w:szCs w:val="24"/>
              </w:rPr>
              <w:t>.</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Web application</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arrange comments based on time-stamp.</w:t>
            </w:r>
          </w:p>
          <w:p w:rsidR="00955A0F" w:rsidRPr="007B5830" w:rsidRDefault="00955A0F" w:rsidP="00955A0F">
            <w:pPr>
              <w:pStyle w:val="ListParagraph"/>
              <w:numPr>
                <w:ilvl w:val="0"/>
                <w:numId w:val="65"/>
              </w:numPr>
              <w:rPr>
                <w:rFonts w:ascii="Times New Roman" w:hAnsi="Times New Roman" w:cs="Times New Roman"/>
                <w:sz w:val="24"/>
                <w:szCs w:val="24"/>
              </w:rPr>
            </w:pPr>
            <w:r w:rsidRPr="007B5830">
              <w:rPr>
                <w:rFonts w:ascii="Times New Roman" w:hAnsi="Times New Roman" w:cs="Times New Roman"/>
                <w:sz w:val="24"/>
                <w:szCs w:val="24"/>
              </w:rPr>
              <w:t>System displays comment activities from the earliest to the latest comment in activities box (in dashboard).</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detect task activities of students who under their guidance.</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arrange task activities based on time-stamp.</w:t>
            </w:r>
          </w:p>
          <w:p w:rsidR="00955A0F" w:rsidRPr="007B5830" w:rsidRDefault="00955A0F" w:rsidP="00955A0F">
            <w:pPr>
              <w:pStyle w:val="ListParagraph"/>
              <w:numPr>
                <w:ilvl w:val="0"/>
                <w:numId w:val="66"/>
              </w:numPr>
              <w:rPr>
                <w:rFonts w:ascii="Times New Roman" w:hAnsi="Times New Roman" w:cs="Times New Roman"/>
                <w:sz w:val="24"/>
                <w:szCs w:val="24"/>
              </w:rPr>
            </w:pPr>
            <w:r w:rsidRPr="007B5830">
              <w:rPr>
                <w:rFonts w:ascii="Times New Roman" w:hAnsi="Times New Roman" w:cs="Times New Roman"/>
                <w:sz w:val="24"/>
                <w:szCs w:val="24"/>
              </w:rPr>
              <w:t>System shall display task activities from the earliest to the latest activity in activities box (in dashboard).</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rsidP="009C5AF7">
      <w:pPr>
        <w:jc w:val="both"/>
        <w:rPr>
          <w:rFonts w:ascii="Times New Roman" w:hAnsi="Times New Roman" w:cs="Times New Roman"/>
        </w:rPr>
      </w:pPr>
    </w:p>
    <w:p w:rsidR="00463B76" w:rsidRPr="007B5830" w:rsidRDefault="00463B76" w:rsidP="009C5AF7">
      <w:pPr>
        <w:jc w:val="both"/>
        <w:rPr>
          <w:rFonts w:ascii="Times New Roman" w:hAnsi="Times New Roman" w:cs="Times New Roman"/>
        </w:rPr>
      </w:pPr>
    </w:p>
    <w:p w:rsidR="00463B76" w:rsidRPr="007B5830" w:rsidRDefault="00463B76">
      <w:pPr>
        <w:rPr>
          <w:rFonts w:ascii="Times New Roman" w:hAnsi="Times New Roman" w:cs="Times New Roman"/>
        </w:rPr>
      </w:pPr>
      <w:r w:rsidRPr="007B5830">
        <w:rPr>
          <w:rFonts w:ascii="Times New Roman" w:hAnsi="Times New Roman" w:cs="Times New Roman"/>
        </w:rPr>
        <w:br w:type="page"/>
      </w:r>
    </w:p>
    <w:tbl>
      <w:tblPr>
        <w:tblStyle w:val="TableGrid"/>
        <w:tblW w:w="0" w:type="auto"/>
        <w:tblLook w:val="04A0" w:firstRow="1" w:lastRow="0" w:firstColumn="1" w:lastColumn="0" w:noHBand="0" w:noVBand="1"/>
      </w:tblPr>
      <w:tblGrid>
        <w:gridCol w:w="2254"/>
        <w:gridCol w:w="2254"/>
        <w:gridCol w:w="2254"/>
        <w:gridCol w:w="2254"/>
      </w:tblGrid>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lastRenderedPageBreak/>
              <w:t>Use Case ID:</w:t>
            </w:r>
          </w:p>
        </w:tc>
        <w:tc>
          <w:tcPr>
            <w:tcW w:w="6762" w:type="dxa"/>
            <w:gridSpan w:val="3"/>
            <w:shd w:val="clear" w:color="auto" w:fill="D9D9D9" w:themeFill="background1" w:themeFillShade="D9"/>
          </w:tcPr>
          <w:p w:rsidR="00463B76" w:rsidRPr="007B5830" w:rsidRDefault="00463B76" w:rsidP="007B5830">
            <w:pPr>
              <w:pStyle w:val="Heading3"/>
              <w:outlineLvl w:val="2"/>
              <w:rPr>
                <w:rFonts w:ascii="Times New Roman" w:hAnsi="Times New Roman" w:cs="Times New Roman"/>
                <w:color w:val="auto"/>
              </w:rPr>
            </w:pPr>
            <w:bookmarkStart w:id="131" w:name="_Toc476678760"/>
            <w:r w:rsidRPr="007B5830">
              <w:rPr>
                <w:rFonts w:ascii="Times New Roman" w:hAnsi="Times New Roman" w:cs="Times New Roman"/>
                <w:color w:val="auto"/>
              </w:rPr>
              <w:t>UC-2</w:t>
            </w:r>
            <w:r w:rsidR="007460C7" w:rsidRPr="007B5830">
              <w:rPr>
                <w:rFonts w:ascii="Times New Roman" w:hAnsi="Times New Roman" w:cs="Times New Roman"/>
                <w:color w:val="auto"/>
              </w:rPr>
              <w:t>2</w:t>
            </w:r>
            <w:bookmarkEnd w:id="131"/>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Use Case Name:</w:t>
            </w:r>
          </w:p>
        </w:tc>
        <w:tc>
          <w:tcPr>
            <w:tcW w:w="6762" w:type="dxa"/>
            <w:gridSpan w:val="3"/>
            <w:shd w:val="clear" w:color="auto" w:fill="D9D9D9" w:themeFill="background1" w:themeFillShade="D9"/>
          </w:tcPr>
          <w:p w:rsidR="00463B76" w:rsidRPr="007B5830" w:rsidRDefault="002E05B3" w:rsidP="002E05B3">
            <w:pPr>
              <w:rPr>
                <w:rFonts w:ascii="Times New Roman" w:hAnsi="Times New Roman" w:cs="Times New Roman"/>
                <w:sz w:val="24"/>
                <w:szCs w:val="24"/>
              </w:rPr>
            </w:pPr>
            <w:r w:rsidRPr="007B5830">
              <w:rPr>
                <w:rFonts w:ascii="Times New Roman" w:hAnsi="Times New Roman" w:cs="Times New Roman"/>
                <w:sz w:val="24"/>
                <w:szCs w:val="24"/>
              </w:rPr>
              <w:t>Users can receive notification via Email.</w:t>
            </w:r>
          </w:p>
        </w:tc>
      </w:tr>
      <w:tr w:rsidR="00955A0F" w:rsidRPr="007B5830" w:rsidTr="00170170">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Created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b/>
                <w:bCs/>
                <w:sz w:val="24"/>
                <w:szCs w:val="24"/>
              </w:rPr>
            </w:pPr>
            <w:r w:rsidRPr="007B5830">
              <w:rPr>
                <w:rFonts w:ascii="Times New Roman" w:hAnsi="Times New Roman" w:cs="Times New Roman"/>
                <w:b/>
                <w:bCs/>
                <w:sz w:val="24"/>
                <w:szCs w:val="24"/>
              </w:rPr>
              <w:t>Last Updated By:</w:t>
            </w:r>
          </w:p>
        </w:tc>
        <w:tc>
          <w:tcPr>
            <w:tcW w:w="2254" w:type="dxa"/>
            <w:shd w:val="clear" w:color="auto" w:fill="D9D9D9" w:themeFill="background1" w:themeFillShade="D9"/>
          </w:tcPr>
          <w:p w:rsidR="00463B76" w:rsidRPr="007B5830" w:rsidRDefault="00463B76" w:rsidP="00170170">
            <w:pPr>
              <w:rPr>
                <w:rFonts w:ascii="Times New Roman" w:hAnsi="Times New Roman" w:cs="Times New Roman"/>
                <w:sz w:val="24"/>
                <w:szCs w:val="24"/>
              </w:rPr>
            </w:pPr>
            <w:r w:rsidRPr="007B5830">
              <w:rPr>
                <w:rFonts w:ascii="Times New Roman" w:hAnsi="Times New Roman" w:cs="Times New Roman"/>
                <w:sz w:val="24"/>
                <w:szCs w:val="24"/>
              </w:rPr>
              <w:t>Phinthip</w:t>
            </w:r>
          </w:p>
        </w:tc>
      </w:tr>
      <w:tr w:rsidR="00955A0F" w:rsidRPr="007B5830" w:rsidTr="00170170">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Date Created:</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04/03/2017</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Last Revision Date:</w:t>
            </w:r>
          </w:p>
        </w:tc>
        <w:tc>
          <w:tcPr>
            <w:tcW w:w="2254" w:type="dxa"/>
            <w:shd w:val="clear" w:color="auto" w:fill="D9D9D9" w:themeFill="background1" w:themeFillShade="D9"/>
          </w:tcPr>
          <w:p w:rsidR="00955A0F" w:rsidRPr="007B5830" w:rsidRDefault="00955A0F" w:rsidP="00955A0F">
            <w:pPr>
              <w:rPr>
                <w:rFonts w:ascii="Times New Roman" w:hAnsi="Times New Roman" w:cs="Times New Roman"/>
                <w:sz w:val="24"/>
                <w:szCs w:val="24"/>
              </w:rPr>
            </w:pPr>
            <w:r>
              <w:rPr>
                <w:rFonts w:ascii="Times New Roman" w:hAnsi="Times New Roman" w:cs="Times New Roman"/>
                <w:sz w:val="24"/>
                <w:szCs w:val="24"/>
              </w:rPr>
              <w:t>07/03/2017</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Actors: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Description:</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Student, Mentor, Supervisor can receive notification via Email.</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Trigger:</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 xml:space="preserve">An activity is occurred. (A new comment is created, A new project is created, A project is edited, A new task is created, A task is edited.) </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Preconditions: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UC-03</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System have emails of users.</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Post conditions: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Normal Flow:</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student:</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can detect comments of mentor and supervisor.</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provide email template of comment notification.</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merge the content of comment to an email template.</w:t>
            </w:r>
          </w:p>
          <w:p w:rsidR="00955A0F" w:rsidRPr="007B5830" w:rsidRDefault="00955A0F" w:rsidP="00955A0F">
            <w:pPr>
              <w:pStyle w:val="ListParagraph"/>
              <w:numPr>
                <w:ilvl w:val="0"/>
                <w:numId w:val="67"/>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comment.</w:t>
            </w:r>
          </w:p>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If a user is a mentor or supervisor:</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can detect task activities of students who under their guidance.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provide email template of task activities notification.</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merge the content of task to an email template.</w:t>
            </w:r>
          </w:p>
          <w:p w:rsidR="00955A0F" w:rsidRPr="007B5830" w:rsidRDefault="00955A0F" w:rsidP="00955A0F">
            <w:pPr>
              <w:pStyle w:val="ListParagraph"/>
              <w:numPr>
                <w:ilvl w:val="0"/>
                <w:numId w:val="68"/>
              </w:numPr>
              <w:rPr>
                <w:rFonts w:ascii="Times New Roman" w:hAnsi="Times New Roman" w:cs="Times New Roman"/>
                <w:sz w:val="24"/>
                <w:szCs w:val="24"/>
              </w:rPr>
            </w:pPr>
            <w:r w:rsidRPr="007B5830">
              <w:rPr>
                <w:rFonts w:ascii="Times New Roman" w:hAnsi="Times New Roman" w:cs="Times New Roman"/>
                <w:sz w:val="24"/>
                <w:szCs w:val="24"/>
              </w:rPr>
              <w:t>System send a notification via email based on time-stamp of task.</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Alternative Flows: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r w:rsidR="00955A0F" w:rsidRPr="007B5830" w:rsidTr="00170170">
        <w:tc>
          <w:tcPr>
            <w:tcW w:w="2254" w:type="dxa"/>
          </w:tcPr>
          <w:p w:rsidR="00955A0F" w:rsidRPr="007B5830" w:rsidRDefault="00955A0F" w:rsidP="00955A0F">
            <w:pPr>
              <w:rPr>
                <w:rFonts w:ascii="Times New Roman" w:hAnsi="Times New Roman" w:cs="Times New Roman"/>
                <w:b/>
                <w:bCs/>
                <w:sz w:val="24"/>
                <w:szCs w:val="24"/>
              </w:rPr>
            </w:pPr>
            <w:r w:rsidRPr="007B5830">
              <w:rPr>
                <w:rFonts w:ascii="Times New Roman" w:hAnsi="Times New Roman" w:cs="Times New Roman"/>
                <w:b/>
                <w:bCs/>
                <w:sz w:val="24"/>
                <w:szCs w:val="24"/>
              </w:rPr>
              <w:t>Exceptions:</w:t>
            </w:r>
          </w:p>
        </w:tc>
        <w:tc>
          <w:tcPr>
            <w:tcW w:w="6762" w:type="dxa"/>
            <w:gridSpan w:val="3"/>
          </w:tcPr>
          <w:p w:rsidR="00955A0F" w:rsidRPr="007B5830" w:rsidRDefault="00955A0F" w:rsidP="00955A0F">
            <w:pPr>
              <w:rPr>
                <w:rFonts w:ascii="Times New Roman" w:hAnsi="Times New Roman" w:cs="Times New Roman"/>
                <w:sz w:val="24"/>
                <w:szCs w:val="24"/>
              </w:rPr>
            </w:pPr>
            <w:r w:rsidRPr="007B5830">
              <w:rPr>
                <w:rFonts w:ascii="Times New Roman" w:hAnsi="Times New Roman" w:cs="Times New Roman"/>
                <w:sz w:val="24"/>
                <w:szCs w:val="24"/>
              </w:rPr>
              <w:t>-</w:t>
            </w:r>
          </w:p>
        </w:tc>
      </w:tr>
    </w:tbl>
    <w:p w:rsidR="00463B76" w:rsidRPr="007B5830" w:rsidRDefault="00463B76">
      <w:pPr>
        <w:rPr>
          <w:rFonts w:ascii="Times New Roman" w:hAnsi="Times New Roman" w:cs="Times New Roman"/>
        </w:rPr>
      </w:pPr>
    </w:p>
    <w:sectPr w:rsidR="00463B76" w:rsidRPr="007B58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D2C" w:rsidRDefault="00F83D2C" w:rsidP="00611AF9">
      <w:pPr>
        <w:spacing w:after="0" w:line="240" w:lineRule="auto"/>
      </w:pPr>
      <w:r>
        <w:separator/>
      </w:r>
    </w:p>
  </w:endnote>
  <w:endnote w:type="continuationSeparator" w:id="0">
    <w:p w:rsidR="00F83D2C" w:rsidRDefault="00F83D2C" w:rsidP="00611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D2C" w:rsidRDefault="00F83D2C" w:rsidP="00611AF9">
      <w:pPr>
        <w:spacing w:after="0" w:line="240" w:lineRule="auto"/>
      </w:pPr>
      <w:r>
        <w:separator/>
      </w:r>
    </w:p>
  </w:footnote>
  <w:footnote w:type="continuationSeparator" w:id="0">
    <w:p w:rsidR="00F83D2C" w:rsidRDefault="00F83D2C" w:rsidP="00611A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A2F60"/>
    <w:multiLevelType w:val="hybridMultilevel"/>
    <w:tmpl w:val="67ACA5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317F4"/>
    <w:multiLevelType w:val="hybridMultilevel"/>
    <w:tmpl w:val="60D09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D03E8B"/>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2F19"/>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55108"/>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0D4CC2"/>
    <w:multiLevelType w:val="hybridMultilevel"/>
    <w:tmpl w:val="E3A48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FB5181"/>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11D4859"/>
    <w:multiLevelType w:val="hybridMultilevel"/>
    <w:tmpl w:val="91526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1674BFD"/>
    <w:multiLevelType w:val="hybridMultilevel"/>
    <w:tmpl w:val="E6561496"/>
    <w:lvl w:ilvl="0" w:tplc="3932A95C">
      <w:start w:val="1"/>
      <w:numFmt w:val="decimalZero"/>
      <w:lvlText w:val="S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3FE3AAA"/>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15C17"/>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5E34A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813383"/>
    <w:multiLevelType w:val="hybridMultilevel"/>
    <w:tmpl w:val="C576CB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8967AB3"/>
    <w:multiLevelType w:val="hybridMultilevel"/>
    <w:tmpl w:val="E37CC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2F616F"/>
    <w:multiLevelType w:val="hybridMultilevel"/>
    <w:tmpl w:val="6E0E9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9FE6CC2"/>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AA2723D"/>
    <w:multiLevelType w:val="hybridMultilevel"/>
    <w:tmpl w:val="DFD48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AF973D7"/>
    <w:multiLevelType w:val="hybridMultilevel"/>
    <w:tmpl w:val="87F8A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F360955"/>
    <w:multiLevelType w:val="hybridMultilevel"/>
    <w:tmpl w:val="48624F4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AA7A37"/>
    <w:multiLevelType w:val="hybridMultilevel"/>
    <w:tmpl w:val="3D60F9C8"/>
    <w:lvl w:ilvl="0" w:tplc="6F7EA7BA">
      <w:start w:val="1"/>
      <w:numFmt w:val="decimal"/>
      <w:lvlText w:val="2.%1."/>
      <w:lvlJc w:val="left"/>
      <w:pPr>
        <w:ind w:left="720" w:hanging="360"/>
      </w:pPr>
      <w:rPr>
        <w:rFonts w:hint="default"/>
      </w:rPr>
    </w:lvl>
    <w:lvl w:ilvl="1" w:tplc="EFFAD55A">
      <w:start w:val="1"/>
      <w:numFmt w:val="decimal"/>
      <w:lvlText w:val="2.%2."/>
      <w:lvlJc w:val="left"/>
      <w:pPr>
        <w:ind w:left="1440" w:hanging="360"/>
      </w:pPr>
      <w:rPr>
        <w:rFonts w:hint="default"/>
        <w:sz w:val="32"/>
        <w:szCs w:val="32"/>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01F780A"/>
    <w:multiLevelType w:val="hybridMultilevel"/>
    <w:tmpl w:val="C41CE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F46C80"/>
    <w:multiLevelType w:val="hybridMultilevel"/>
    <w:tmpl w:val="6D4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4F32C1D"/>
    <w:multiLevelType w:val="hybridMultilevel"/>
    <w:tmpl w:val="1DAE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6524FC3"/>
    <w:multiLevelType w:val="hybridMultilevel"/>
    <w:tmpl w:val="1A80E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8410B05"/>
    <w:multiLevelType w:val="hybridMultilevel"/>
    <w:tmpl w:val="00B0BF68"/>
    <w:lvl w:ilvl="0" w:tplc="7688AEE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8980CB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BD71ED2"/>
    <w:multiLevelType w:val="hybridMultilevel"/>
    <w:tmpl w:val="2C704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C091029"/>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DDB5BAC"/>
    <w:multiLevelType w:val="hybridMultilevel"/>
    <w:tmpl w:val="2E7E16B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14E3361"/>
    <w:multiLevelType w:val="hybridMultilevel"/>
    <w:tmpl w:val="78B65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3434731"/>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D943DC"/>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5E01704"/>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FB08D7"/>
    <w:multiLevelType w:val="hybridMultilevel"/>
    <w:tmpl w:val="891E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1DE1618"/>
    <w:multiLevelType w:val="hybridMultilevel"/>
    <w:tmpl w:val="B21A122A"/>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3CE6C53"/>
    <w:multiLevelType w:val="hybridMultilevel"/>
    <w:tmpl w:val="CDA81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B71696D"/>
    <w:multiLevelType w:val="hybridMultilevel"/>
    <w:tmpl w:val="3FAC3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CC96F72"/>
    <w:multiLevelType w:val="hybridMultilevel"/>
    <w:tmpl w:val="4BCC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FB63195"/>
    <w:multiLevelType w:val="hybridMultilevel"/>
    <w:tmpl w:val="D6040B14"/>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39">
    <w:nsid w:val="507C7509"/>
    <w:multiLevelType w:val="hybridMultilevel"/>
    <w:tmpl w:val="E2C2EE10"/>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EE0407"/>
    <w:multiLevelType w:val="hybridMultilevel"/>
    <w:tmpl w:val="648CB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195AC4"/>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2990165"/>
    <w:multiLevelType w:val="hybridMultilevel"/>
    <w:tmpl w:val="828A6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4CF5380"/>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59D3E1F"/>
    <w:multiLevelType w:val="hybridMultilevel"/>
    <w:tmpl w:val="DB8A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69E3A97"/>
    <w:multiLevelType w:val="hybridMultilevel"/>
    <w:tmpl w:val="DBDAF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7C73C3B"/>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57DA0590"/>
    <w:multiLevelType w:val="hybridMultilevel"/>
    <w:tmpl w:val="B108F1B8"/>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8671FEC"/>
    <w:multiLevelType w:val="hybridMultilevel"/>
    <w:tmpl w:val="B3184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586A26FA"/>
    <w:multiLevelType w:val="hybridMultilevel"/>
    <w:tmpl w:val="A2F28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9625993"/>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96F5176"/>
    <w:multiLevelType w:val="hybridMultilevel"/>
    <w:tmpl w:val="B8066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B0A521E"/>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5E3CFC"/>
    <w:multiLevelType w:val="hybridMultilevel"/>
    <w:tmpl w:val="9A7CE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E8E2886"/>
    <w:multiLevelType w:val="hybridMultilevel"/>
    <w:tmpl w:val="95C04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09628B2"/>
    <w:multiLevelType w:val="hybridMultilevel"/>
    <w:tmpl w:val="29421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91487B"/>
    <w:multiLevelType w:val="hybridMultilevel"/>
    <w:tmpl w:val="3C62F112"/>
    <w:lvl w:ilvl="0" w:tplc="1350380E">
      <w:start w:val="1"/>
      <w:numFmt w:val="decimalZero"/>
      <w:lvlText w:val="URS-%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63F58CC"/>
    <w:multiLevelType w:val="hybridMultilevel"/>
    <w:tmpl w:val="7EAE4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682617D"/>
    <w:multiLevelType w:val="hybridMultilevel"/>
    <w:tmpl w:val="8DE2A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7817FD0"/>
    <w:multiLevelType w:val="hybridMultilevel"/>
    <w:tmpl w:val="51B277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67FD14F4"/>
    <w:multiLevelType w:val="hybridMultilevel"/>
    <w:tmpl w:val="01CA14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80842BD"/>
    <w:multiLevelType w:val="multilevel"/>
    <w:tmpl w:val="2F2C0004"/>
    <w:lvl w:ilvl="0">
      <w:start w:val="1"/>
      <w:numFmt w:val="decimal"/>
      <w:lvlText w:val="1.%1.  "/>
      <w:lvlJc w:val="left"/>
      <w:pPr>
        <w:ind w:left="360" w:hanging="360"/>
      </w:pPr>
      <w:rPr>
        <w:rFonts w:ascii="Times New Roman" w:hAnsi="Times New Roman" w:cs="Times New Roman" w:hint="default"/>
        <w:sz w:val="32"/>
        <w:szCs w:val="32"/>
      </w:rPr>
    </w:lvl>
    <w:lvl w:ilvl="1">
      <w:start w:val="1"/>
      <w:numFmt w:val="decimal"/>
      <w:lvlText w:val="%2."/>
      <w:lvlJc w:val="left"/>
      <w:pPr>
        <w:ind w:left="792" w:hanging="432"/>
      </w:pPr>
      <w:rPr>
        <w:rFonts w:hint="default"/>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nsid w:val="6B68468F"/>
    <w:multiLevelType w:val="hybridMultilevel"/>
    <w:tmpl w:val="8E3E5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6E2F51A7"/>
    <w:multiLevelType w:val="hybridMultilevel"/>
    <w:tmpl w:val="F9302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16A36EF"/>
    <w:multiLevelType w:val="hybridMultilevel"/>
    <w:tmpl w:val="3EB41272"/>
    <w:lvl w:ilvl="0" w:tplc="209C87FC">
      <w:start w:val="1"/>
      <w:numFmt w:val="decimal"/>
      <w:lvlText w:val="3.%1  "/>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2835A28"/>
    <w:multiLevelType w:val="hybridMultilevel"/>
    <w:tmpl w:val="DDFED9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7392299"/>
    <w:multiLevelType w:val="hybridMultilevel"/>
    <w:tmpl w:val="EB9C4A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75C4696"/>
    <w:multiLevelType w:val="hybridMultilevel"/>
    <w:tmpl w:val="211A5562"/>
    <w:lvl w:ilvl="0" w:tplc="9A2AC6BA">
      <w:start w:val="1"/>
      <w:numFmt w:val="decimal"/>
      <w:lvlText w:val="4.%1  "/>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82E4FF5"/>
    <w:multiLevelType w:val="hybridMultilevel"/>
    <w:tmpl w:val="5CF81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84A7580"/>
    <w:multiLevelType w:val="hybridMultilevel"/>
    <w:tmpl w:val="06928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7BCE6FD2"/>
    <w:multiLevelType w:val="hybridMultilevel"/>
    <w:tmpl w:val="3A10D8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61"/>
  </w:num>
  <w:num w:numId="3">
    <w:abstractNumId w:val="19"/>
  </w:num>
  <w:num w:numId="4">
    <w:abstractNumId w:val="64"/>
  </w:num>
  <w:num w:numId="5">
    <w:abstractNumId w:val="30"/>
  </w:num>
  <w:num w:numId="6">
    <w:abstractNumId w:val="8"/>
  </w:num>
  <w:num w:numId="7">
    <w:abstractNumId w:val="67"/>
  </w:num>
  <w:num w:numId="8">
    <w:abstractNumId w:val="32"/>
  </w:num>
  <w:num w:numId="9">
    <w:abstractNumId w:val="58"/>
  </w:num>
  <w:num w:numId="10">
    <w:abstractNumId w:val="40"/>
  </w:num>
  <w:num w:numId="11">
    <w:abstractNumId w:val="15"/>
  </w:num>
  <w:num w:numId="12">
    <w:abstractNumId w:val="68"/>
  </w:num>
  <w:num w:numId="13">
    <w:abstractNumId w:val="2"/>
  </w:num>
  <w:num w:numId="14">
    <w:abstractNumId w:val="51"/>
  </w:num>
  <w:num w:numId="15">
    <w:abstractNumId w:val="27"/>
  </w:num>
  <w:num w:numId="16">
    <w:abstractNumId w:val="63"/>
  </w:num>
  <w:num w:numId="17">
    <w:abstractNumId w:val="70"/>
  </w:num>
  <w:num w:numId="18">
    <w:abstractNumId w:val="9"/>
  </w:num>
  <w:num w:numId="19">
    <w:abstractNumId w:val="34"/>
  </w:num>
  <w:num w:numId="20">
    <w:abstractNumId w:val="18"/>
  </w:num>
  <w:num w:numId="21">
    <w:abstractNumId w:val="31"/>
  </w:num>
  <w:num w:numId="22">
    <w:abstractNumId w:val="39"/>
  </w:num>
  <w:num w:numId="23">
    <w:abstractNumId w:val="47"/>
  </w:num>
  <w:num w:numId="24">
    <w:abstractNumId w:val="12"/>
  </w:num>
  <w:num w:numId="25">
    <w:abstractNumId w:val="60"/>
  </w:num>
  <w:num w:numId="26">
    <w:abstractNumId w:val="54"/>
  </w:num>
  <w:num w:numId="27">
    <w:abstractNumId w:val="50"/>
  </w:num>
  <w:num w:numId="28">
    <w:abstractNumId w:val="11"/>
  </w:num>
  <w:num w:numId="29">
    <w:abstractNumId w:val="52"/>
  </w:num>
  <w:num w:numId="30">
    <w:abstractNumId w:val="17"/>
  </w:num>
  <w:num w:numId="31">
    <w:abstractNumId w:val="29"/>
  </w:num>
  <w:num w:numId="32">
    <w:abstractNumId w:val="55"/>
  </w:num>
  <w:num w:numId="33">
    <w:abstractNumId w:val="7"/>
  </w:num>
  <w:num w:numId="34">
    <w:abstractNumId w:val="45"/>
  </w:num>
  <w:num w:numId="35">
    <w:abstractNumId w:val="66"/>
  </w:num>
  <w:num w:numId="36">
    <w:abstractNumId w:val="42"/>
  </w:num>
  <w:num w:numId="37">
    <w:abstractNumId w:val="6"/>
  </w:num>
  <w:num w:numId="38">
    <w:abstractNumId w:val="37"/>
  </w:num>
  <w:num w:numId="39">
    <w:abstractNumId w:val="35"/>
  </w:num>
  <w:num w:numId="40">
    <w:abstractNumId w:val="4"/>
  </w:num>
  <w:num w:numId="41">
    <w:abstractNumId w:val="36"/>
  </w:num>
  <w:num w:numId="42">
    <w:abstractNumId w:val="25"/>
  </w:num>
  <w:num w:numId="43">
    <w:abstractNumId w:val="21"/>
  </w:num>
  <w:num w:numId="44">
    <w:abstractNumId w:val="62"/>
  </w:num>
  <w:num w:numId="45">
    <w:abstractNumId w:val="41"/>
  </w:num>
  <w:num w:numId="46">
    <w:abstractNumId w:val="49"/>
  </w:num>
  <w:num w:numId="47">
    <w:abstractNumId w:val="23"/>
  </w:num>
  <w:num w:numId="48">
    <w:abstractNumId w:val="10"/>
  </w:num>
  <w:num w:numId="49">
    <w:abstractNumId w:val="5"/>
  </w:num>
  <w:num w:numId="50">
    <w:abstractNumId w:val="57"/>
  </w:num>
  <w:num w:numId="51">
    <w:abstractNumId w:val="0"/>
  </w:num>
  <w:num w:numId="52">
    <w:abstractNumId w:val="44"/>
  </w:num>
  <w:num w:numId="53">
    <w:abstractNumId w:val="13"/>
  </w:num>
  <w:num w:numId="54">
    <w:abstractNumId w:val="14"/>
  </w:num>
  <w:num w:numId="55">
    <w:abstractNumId w:val="3"/>
  </w:num>
  <w:num w:numId="56">
    <w:abstractNumId w:val="59"/>
  </w:num>
  <w:num w:numId="57">
    <w:abstractNumId w:val="26"/>
  </w:num>
  <w:num w:numId="58">
    <w:abstractNumId w:val="20"/>
  </w:num>
  <w:num w:numId="59">
    <w:abstractNumId w:val="22"/>
  </w:num>
  <w:num w:numId="60">
    <w:abstractNumId w:val="48"/>
  </w:num>
  <w:num w:numId="61">
    <w:abstractNumId w:val="16"/>
  </w:num>
  <w:num w:numId="62">
    <w:abstractNumId w:val="69"/>
  </w:num>
  <w:num w:numId="63">
    <w:abstractNumId w:val="46"/>
  </w:num>
  <w:num w:numId="64">
    <w:abstractNumId w:val="33"/>
  </w:num>
  <w:num w:numId="65">
    <w:abstractNumId w:val="1"/>
  </w:num>
  <w:num w:numId="66">
    <w:abstractNumId w:val="65"/>
  </w:num>
  <w:num w:numId="67">
    <w:abstractNumId w:val="28"/>
  </w:num>
  <w:num w:numId="68">
    <w:abstractNumId w:val="53"/>
  </w:num>
  <w:num w:numId="69">
    <w:abstractNumId w:val="56"/>
  </w:num>
  <w:num w:numId="70">
    <w:abstractNumId w:val="43"/>
  </w:num>
  <w:num w:numId="71">
    <w:abstractNumId w:val="24"/>
  </w:num>
  <w:numIdMacAtCleanup w:val="6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39"/>
    <w:rsid w:val="0000312B"/>
    <w:rsid w:val="000146D1"/>
    <w:rsid w:val="00017B9A"/>
    <w:rsid w:val="00021DA2"/>
    <w:rsid w:val="00051516"/>
    <w:rsid w:val="000536A5"/>
    <w:rsid w:val="000563C0"/>
    <w:rsid w:val="000653E2"/>
    <w:rsid w:val="000869A3"/>
    <w:rsid w:val="00093B46"/>
    <w:rsid w:val="000A4ECA"/>
    <w:rsid w:val="000B0F9B"/>
    <w:rsid w:val="000C1DF4"/>
    <w:rsid w:val="000C3730"/>
    <w:rsid w:val="000E2D8C"/>
    <w:rsid w:val="000F38FF"/>
    <w:rsid w:val="0010636F"/>
    <w:rsid w:val="00113353"/>
    <w:rsid w:val="00123A3F"/>
    <w:rsid w:val="0012789E"/>
    <w:rsid w:val="001444FA"/>
    <w:rsid w:val="00163FA6"/>
    <w:rsid w:val="00170170"/>
    <w:rsid w:val="00171A71"/>
    <w:rsid w:val="00192AFC"/>
    <w:rsid w:val="001A1068"/>
    <w:rsid w:val="001A2939"/>
    <w:rsid w:val="001A6EB0"/>
    <w:rsid w:val="001C4FC4"/>
    <w:rsid w:val="001E27F6"/>
    <w:rsid w:val="001F0C36"/>
    <w:rsid w:val="001F13F0"/>
    <w:rsid w:val="00201ACF"/>
    <w:rsid w:val="00217499"/>
    <w:rsid w:val="00237BA2"/>
    <w:rsid w:val="0024101E"/>
    <w:rsid w:val="002437B4"/>
    <w:rsid w:val="00245FF9"/>
    <w:rsid w:val="002512AA"/>
    <w:rsid w:val="00253779"/>
    <w:rsid w:val="00270B62"/>
    <w:rsid w:val="0027379B"/>
    <w:rsid w:val="002A402D"/>
    <w:rsid w:val="002A4D70"/>
    <w:rsid w:val="002B063E"/>
    <w:rsid w:val="002D29DC"/>
    <w:rsid w:val="002E05B3"/>
    <w:rsid w:val="002E2ADD"/>
    <w:rsid w:val="002F2511"/>
    <w:rsid w:val="003126A9"/>
    <w:rsid w:val="003331DE"/>
    <w:rsid w:val="00357806"/>
    <w:rsid w:val="00365437"/>
    <w:rsid w:val="0037378F"/>
    <w:rsid w:val="00391E52"/>
    <w:rsid w:val="003A034D"/>
    <w:rsid w:val="003A20BA"/>
    <w:rsid w:val="003B3CDD"/>
    <w:rsid w:val="003C10C2"/>
    <w:rsid w:val="003F5EDA"/>
    <w:rsid w:val="003F79B0"/>
    <w:rsid w:val="0042122E"/>
    <w:rsid w:val="00423EAD"/>
    <w:rsid w:val="00427398"/>
    <w:rsid w:val="00434E0A"/>
    <w:rsid w:val="004536CF"/>
    <w:rsid w:val="00457A5F"/>
    <w:rsid w:val="00463B76"/>
    <w:rsid w:val="004A3599"/>
    <w:rsid w:val="004A5D76"/>
    <w:rsid w:val="004B131E"/>
    <w:rsid w:val="004B55F4"/>
    <w:rsid w:val="004B6EB0"/>
    <w:rsid w:val="004C2026"/>
    <w:rsid w:val="004C2673"/>
    <w:rsid w:val="004C687E"/>
    <w:rsid w:val="004D35ED"/>
    <w:rsid w:val="004D4691"/>
    <w:rsid w:val="004F219A"/>
    <w:rsid w:val="004F3F18"/>
    <w:rsid w:val="00517D4F"/>
    <w:rsid w:val="00521A01"/>
    <w:rsid w:val="00524B8F"/>
    <w:rsid w:val="00533D56"/>
    <w:rsid w:val="00551EC9"/>
    <w:rsid w:val="005579CD"/>
    <w:rsid w:val="00563F32"/>
    <w:rsid w:val="00575E5E"/>
    <w:rsid w:val="0058305E"/>
    <w:rsid w:val="005B70F7"/>
    <w:rsid w:val="005D09D7"/>
    <w:rsid w:val="00607C54"/>
    <w:rsid w:val="00611AF9"/>
    <w:rsid w:val="0062491A"/>
    <w:rsid w:val="00630CF5"/>
    <w:rsid w:val="00631C02"/>
    <w:rsid w:val="00673255"/>
    <w:rsid w:val="00680D6E"/>
    <w:rsid w:val="00684979"/>
    <w:rsid w:val="006855F9"/>
    <w:rsid w:val="006B1D3F"/>
    <w:rsid w:val="006B3B77"/>
    <w:rsid w:val="006C2A3F"/>
    <w:rsid w:val="006D329D"/>
    <w:rsid w:val="006F7B51"/>
    <w:rsid w:val="00721B99"/>
    <w:rsid w:val="0073216E"/>
    <w:rsid w:val="007460C7"/>
    <w:rsid w:val="007B15A9"/>
    <w:rsid w:val="007B2BF3"/>
    <w:rsid w:val="007B5830"/>
    <w:rsid w:val="007B5B7A"/>
    <w:rsid w:val="007C49E0"/>
    <w:rsid w:val="007C5B16"/>
    <w:rsid w:val="007C5D3E"/>
    <w:rsid w:val="007D34CB"/>
    <w:rsid w:val="007E275E"/>
    <w:rsid w:val="007F416D"/>
    <w:rsid w:val="007F54AA"/>
    <w:rsid w:val="008056CE"/>
    <w:rsid w:val="008102B3"/>
    <w:rsid w:val="008155C1"/>
    <w:rsid w:val="00826195"/>
    <w:rsid w:val="00835B8E"/>
    <w:rsid w:val="00864645"/>
    <w:rsid w:val="0087054C"/>
    <w:rsid w:val="00877B82"/>
    <w:rsid w:val="008A1AD3"/>
    <w:rsid w:val="008A2974"/>
    <w:rsid w:val="008A6665"/>
    <w:rsid w:val="008C56A0"/>
    <w:rsid w:val="008D16BB"/>
    <w:rsid w:val="008D567C"/>
    <w:rsid w:val="008E2434"/>
    <w:rsid w:val="00900B25"/>
    <w:rsid w:val="00903BFA"/>
    <w:rsid w:val="00915A66"/>
    <w:rsid w:val="009462D1"/>
    <w:rsid w:val="00955A0F"/>
    <w:rsid w:val="00966C13"/>
    <w:rsid w:val="009738C5"/>
    <w:rsid w:val="009755F3"/>
    <w:rsid w:val="00987402"/>
    <w:rsid w:val="0099111C"/>
    <w:rsid w:val="009C3637"/>
    <w:rsid w:val="009C5AF7"/>
    <w:rsid w:val="009D4B2B"/>
    <w:rsid w:val="00A06906"/>
    <w:rsid w:val="00A200E8"/>
    <w:rsid w:val="00A21C16"/>
    <w:rsid w:val="00A259EC"/>
    <w:rsid w:val="00A37A7D"/>
    <w:rsid w:val="00A50F4F"/>
    <w:rsid w:val="00A70EB4"/>
    <w:rsid w:val="00A8303B"/>
    <w:rsid w:val="00AC5F0B"/>
    <w:rsid w:val="00AC6FFA"/>
    <w:rsid w:val="00AD16C6"/>
    <w:rsid w:val="00AD4D39"/>
    <w:rsid w:val="00AE3F67"/>
    <w:rsid w:val="00AF0B3D"/>
    <w:rsid w:val="00AF2F6A"/>
    <w:rsid w:val="00B05186"/>
    <w:rsid w:val="00B15192"/>
    <w:rsid w:val="00B17534"/>
    <w:rsid w:val="00B25CF0"/>
    <w:rsid w:val="00B4100D"/>
    <w:rsid w:val="00B71DF1"/>
    <w:rsid w:val="00B746C4"/>
    <w:rsid w:val="00B91B3C"/>
    <w:rsid w:val="00BB42A4"/>
    <w:rsid w:val="00BC6017"/>
    <w:rsid w:val="00BD3EB2"/>
    <w:rsid w:val="00BD4F9A"/>
    <w:rsid w:val="00BE03B8"/>
    <w:rsid w:val="00BE73BE"/>
    <w:rsid w:val="00BF0489"/>
    <w:rsid w:val="00C1094F"/>
    <w:rsid w:val="00C10A02"/>
    <w:rsid w:val="00C201DC"/>
    <w:rsid w:val="00C362B4"/>
    <w:rsid w:val="00C444CF"/>
    <w:rsid w:val="00C97B0C"/>
    <w:rsid w:val="00CB790E"/>
    <w:rsid w:val="00CE659A"/>
    <w:rsid w:val="00CE682B"/>
    <w:rsid w:val="00CE761A"/>
    <w:rsid w:val="00D05CF8"/>
    <w:rsid w:val="00D12F77"/>
    <w:rsid w:val="00D32160"/>
    <w:rsid w:val="00D40ECB"/>
    <w:rsid w:val="00D4367E"/>
    <w:rsid w:val="00D84478"/>
    <w:rsid w:val="00D932FE"/>
    <w:rsid w:val="00DA21EF"/>
    <w:rsid w:val="00DC3B47"/>
    <w:rsid w:val="00DD150F"/>
    <w:rsid w:val="00DE02F9"/>
    <w:rsid w:val="00DE29EF"/>
    <w:rsid w:val="00DE4E13"/>
    <w:rsid w:val="00E0344E"/>
    <w:rsid w:val="00E16DE6"/>
    <w:rsid w:val="00E23189"/>
    <w:rsid w:val="00E57301"/>
    <w:rsid w:val="00E67BD5"/>
    <w:rsid w:val="00E83F89"/>
    <w:rsid w:val="00EA03DD"/>
    <w:rsid w:val="00EA462A"/>
    <w:rsid w:val="00EB2BD5"/>
    <w:rsid w:val="00EC5804"/>
    <w:rsid w:val="00EC5C63"/>
    <w:rsid w:val="00ED6518"/>
    <w:rsid w:val="00F01C8F"/>
    <w:rsid w:val="00F107A1"/>
    <w:rsid w:val="00F547D2"/>
    <w:rsid w:val="00F643A9"/>
    <w:rsid w:val="00F75331"/>
    <w:rsid w:val="00F75F63"/>
    <w:rsid w:val="00F83D2C"/>
    <w:rsid w:val="00F87866"/>
    <w:rsid w:val="00F87FD7"/>
    <w:rsid w:val="00F913F3"/>
    <w:rsid w:val="00F96513"/>
    <w:rsid w:val="00FA0B1E"/>
    <w:rsid w:val="00FB4F7E"/>
    <w:rsid w:val="00FB7E89"/>
    <w:rsid w:val="00FC3896"/>
    <w:rsid w:val="00FC4091"/>
    <w:rsid w:val="00FD06F6"/>
    <w:rsid w:val="00FD60C8"/>
    <w:rsid w:val="00FD78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56957F-55FF-4283-A18F-C075525AF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4D39"/>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AD4D39"/>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7B5830"/>
    <w:pPr>
      <w:keepNext/>
      <w:keepLines/>
      <w:spacing w:before="40" w:after="0"/>
      <w:outlineLvl w:val="2"/>
    </w:pPr>
    <w:rPr>
      <w:rFonts w:asciiTheme="majorHAnsi" w:eastAsiaTheme="majorEastAsia" w:hAnsiTheme="majorHAnsi" w:cstheme="majorBidi"/>
      <w:color w:val="1F4D78"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D39"/>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rsid w:val="00AD4D39"/>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link w:val="ListParagraphChar"/>
    <w:uiPriority w:val="34"/>
    <w:qFormat/>
    <w:rsid w:val="00AD4D39"/>
    <w:pPr>
      <w:ind w:left="720"/>
      <w:contextualSpacing/>
    </w:pPr>
  </w:style>
  <w:style w:type="table" w:styleId="TableGrid">
    <w:name w:val="Table Grid"/>
    <w:basedOn w:val="TableNormal"/>
    <w:uiPriority w:val="59"/>
    <w:rsid w:val="00BE73BE"/>
    <w:pPr>
      <w:spacing w:after="0" w:line="240" w:lineRule="auto"/>
    </w:pPr>
    <w:rPr>
      <w:rFonts w:eastAsia="SimSu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BE73BE"/>
  </w:style>
  <w:style w:type="paragraph" w:customStyle="1" w:styleId="Default">
    <w:name w:val="Default"/>
    <w:rsid w:val="008056CE"/>
    <w:pPr>
      <w:autoSpaceDE w:val="0"/>
      <w:autoSpaceDN w:val="0"/>
      <w:adjustRightInd w:val="0"/>
      <w:spacing w:after="0" w:line="240" w:lineRule="auto"/>
    </w:pPr>
    <w:rPr>
      <w:rFonts w:ascii="Calibri" w:hAnsi="Calibri" w:cs="Calibri"/>
      <w:color w:val="000000"/>
      <w:sz w:val="24"/>
      <w:szCs w:val="24"/>
    </w:rPr>
  </w:style>
  <w:style w:type="character" w:customStyle="1" w:styleId="ListParagraphChar">
    <w:name w:val="List Paragraph Char"/>
    <w:basedOn w:val="DefaultParagraphFont"/>
    <w:link w:val="ListParagraph"/>
    <w:uiPriority w:val="34"/>
    <w:rsid w:val="007C5B16"/>
  </w:style>
  <w:style w:type="paragraph" w:styleId="Caption">
    <w:name w:val="caption"/>
    <w:basedOn w:val="Normal"/>
    <w:next w:val="Normal"/>
    <w:uiPriority w:val="35"/>
    <w:unhideWhenUsed/>
    <w:qFormat/>
    <w:rsid w:val="00631C02"/>
    <w:pPr>
      <w:spacing w:after="200" w:line="240" w:lineRule="auto"/>
    </w:pPr>
    <w:rPr>
      <w:i/>
      <w:iCs/>
      <w:color w:val="44546A" w:themeColor="text2"/>
      <w:sz w:val="18"/>
      <w:szCs w:val="22"/>
    </w:rPr>
  </w:style>
  <w:style w:type="paragraph" w:styleId="TOCHeading">
    <w:name w:val="TOC Heading"/>
    <w:basedOn w:val="Heading1"/>
    <w:next w:val="Normal"/>
    <w:uiPriority w:val="39"/>
    <w:unhideWhenUsed/>
    <w:qFormat/>
    <w:rsid w:val="00611AF9"/>
    <w:pPr>
      <w:outlineLvl w:val="9"/>
    </w:pPr>
    <w:rPr>
      <w:szCs w:val="32"/>
      <w:lang w:bidi="ar-SA"/>
    </w:rPr>
  </w:style>
  <w:style w:type="paragraph" w:styleId="TOC1">
    <w:name w:val="toc 1"/>
    <w:basedOn w:val="Normal"/>
    <w:next w:val="Normal"/>
    <w:autoRedefine/>
    <w:uiPriority w:val="39"/>
    <w:unhideWhenUsed/>
    <w:rsid w:val="00611AF9"/>
    <w:pPr>
      <w:spacing w:after="100"/>
    </w:pPr>
  </w:style>
  <w:style w:type="paragraph" w:styleId="TOC2">
    <w:name w:val="toc 2"/>
    <w:basedOn w:val="Normal"/>
    <w:next w:val="Normal"/>
    <w:autoRedefine/>
    <w:uiPriority w:val="39"/>
    <w:unhideWhenUsed/>
    <w:rsid w:val="00611AF9"/>
    <w:pPr>
      <w:spacing w:after="100"/>
      <w:ind w:left="220"/>
    </w:pPr>
  </w:style>
  <w:style w:type="character" w:styleId="Hyperlink">
    <w:name w:val="Hyperlink"/>
    <w:basedOn w:val="DefaultParagraphFont"/>
    <w:uiPriority w:val="99"/>
    <w:unhideWhenUsed/>
    <w:rsid w:val="00611AF9"/>
    <w:rPr>
      <w:color w:val="0563C1" w:themeColor="hyperlink"/>
      <w:u w:val="single"/>
    </w:rPr>
  </w:style>
  <w:style w:type="paragraph" w:styleId="Header">
    <w:name w:val="header"/>
    <w:basedOn w:val="Normal"/>
    <w:link w:val="HeaderChar"/>
    <w:uiPriority w:val="99"/>
    <w:unhideWhenUsed/>
    <w:rsid w:val="00611A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1AF9"/>
  </w:style>
  <w:style w:type="paragraph" w:styleId="Footer">
    <w:name w:val="footer"/>
    <w:basedOn w:val="Normal"/>
    <w:link w:val="FooterChar"/>
    <w:uiPriority w:val="99"/>
    <w:unhideWhenUsed/>
    <w:rsid w:val="00611A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1AF9"/>
  </w:style>
  <w:style w:type="character" w:customStyle="1" w:styleId="Heading3Char">
    <w:name w:val="Heading 3 Char"/>
    <w:basedOn w:val="DefaultParagraphFont"/>
    <w:link w:val="Heading3"/>
    <w:uiPriority w:val="9"/>
    <w:rsid w:val="007B5830"/>
    <w:rPr>
      <w:rFonts w:asciiTheme="majorHAnsi" w:eastAsiaTheme="majorEastAsia" w:hAnsiTheme="majorHAnsi" w:cstheme="majorBidi"/>
      <w:color w:val="1F4D78" w:themeColor="accent1" w:themeShade="7F"/>
      <w:sz w:val="24"/>
      <w:szCs w:val="30"/>
    </w:rPr>
  </w:style>
  <w:style w:type="paragraph" w:styleId="TOC3">
    <w:name w:val="toc 3"/>
    <w:basedOn w:val="Normal"/>
    <w:next w:val="Normal"/>
    <w:autoRedefine/>
    <w:uiPriority w:val="39"/>
    <w:unhideWhenUsed/>
    <w:rsid w:val="007B5830"/>
    <w:pPr>
      <w:spacing w:after="100"/>
      <w:ind w:left="440"/>
    </w:pPr>
  </w:style>
  <w:style w:type="paragraph" w:styleId="BalloonText">
    <w:name w:val="Balloon Text"/>
    <w:basedOn w:val="Normal"/>
    <w:link w:val="BalloonTextChar"/>
    <w:uiPriority w:val="99"/>
    <w:semiHidden/>
    <w:unhideWhenUsed/>
    <w:rsid w:val="007C49E0"/>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7C49E0"/>
    <w:rPr>
      <w:rFonts w:ascii="Segoe UI" w:hAnsi="Segoe UI"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24184">
      <w:bodyDiv w:val="1"/>
      <w:marLeft w:val="0"/>
      <w:marRight w:val="0"/>
      <w:marTop w:val="0"/>
      <w:marBottom w:val="0"/>
      <w:divBdr>
        <w:top w:val="none" w:sz="0" w:space="0" w:color="auto"/>
        <w:left w:val="none" w:sz="0" w:space="0" w:color="auto"/>
        <w:bottom w:val="none" w:sz="0" w:space="0" w:color="auto"/>
        <w:right w:val="none" w:sz="0" w:space="0" w:color="auto"/>
      </w:divBdr>
    </w:div>
    <w:div w:id="97022303">
      <w:bodyDiv w:val="1"/>
      <w:marLeft w:val="0"/>
      <w:marRight w:val="0"/>
      <w:marTop w:val="0"/>
      <w:marBottom w:val="0"/>
      <w:divBdr>
        <w:top w:val="none" w:sz="0" w:space="0" w:color="auto"/>
        <w:left w:val="none" w:sz="0" w:space="0" w:color="auto"/>
        <w:bottom w:val="none" w:sz="0" w:space="0" w:color="auto"/>
        <w:right w:val="none" w:sz="0" w:space="0" w:color="auto"/>
      </w:divBdr>
    </w:div>
    <w:div w:id="428543519">
      <w:bodyDiv w:val="1"/>
      <w:marLeft w:val="0"/>
      <w:marRight w:val="0"/>
      <w:marTop w:val="0"/>
      <w:marBottom w:val="0"/>
      <w:divBdr>
        <w:top w:val="none" w:sz="0" w:space="0" w:color="auto"/>
        <w:left w:val="none" w:sz="0" w:space="0" w:color="auto"/>
        <w:bottom w:val="none" w:sz="0" w:space="0" w:color="auto"/>
        <w:right w:val="none" w:sz="0" w:space="0" w:color="auto"/>
      </w:divBdr>
    </w:div>
    <w:div w:id="646785628">
      <w:bodyDiv w:val="1"/>
      <w:marLeft w:val="0"/>
      <w:marRight w:val="0"/>
      <w:marTop w:val="0"/>
      <w:marBottom w:val="0"/>
      <w:divBdr>
        <w:top w:val="none" w:sz="0" w:space="0" w:color="auto"/>
        <w:left w:val="none" w:sz="0" w:space="0" w:color="auto"/>
        <w:bottom w:val="none" w:sz="0" w:space="0" w:color="auto"/>
        <w:right w:val="none" w:sz="0" w:space="0" w:color="auto"/>
      </w:divBdr>
    </w:div>
    <w:div w:id="791900929">
      <w:bodyDiv w:val="1"/>
      <w:marLeft w:val="0"/>
      <w:marRight w:val="0"/>
      <w:marTop w:val="0"/>
      <w:marBottom w:val="0"/>
      <w:divBdr>
        <w:top w:val="none" w:sz="0" w:space="0" w:color="auto"/>
        <w:left w:val="none" w:sz="0" w:space="0" w:color="auto"/>
        <w:bottom w:val="none" w:sz="0" w:space="0" w:color="auto"/>
        <w:right w:val="none" w:sz="0" w:space="0" w:color="auto"/>
      </w:divBdr>
    </w:div>
    <w:div w:id="973144519">
      <w:bodyDiv w:val="1"/>
      <w:marLeft w:val="0"/>
      <w:marRight w:val="0"/>
      <w:marTop w:val="0"/>
      <w:marBottom w:val="0"/>
      <w:divBdr>
        <w:top w:val="none" w:sz="0" w:space="0" w:color="auto"/>
        <w:left w:val="none" w:sz="0" w:space="0" w:color="auto"/>
        <w:bottom w:val="none" w:sz="0" w:space="0" w:color="auto"/>
        <w:right w:val="none" w:sz="0" w:space="0" w:color="auto"/>
      </w:divBdr>
    </w:div>
    <w:div w:id="1183284997">
      <w:bodyDiv w:val="1"/>
      <w:marLeft w:val="0"/>
      <w:marRight w:val="0"/>
      <w:marTop w:val="0"/>
      <w:marBottom w:val="0"/>
      <w:divBdr>
        <w:top w:val="none" w:sz="0" w:space="0" w:color="auto"/>
        <w:left w:val="none" w:sz="0" w:space="0" w:color="auto"/>
        <w:bottom w:val="none" w:sz="0" w:space="0" w:color="auto"/>
        <w:right w:val="none" w:sz="0" w:space="0" w:color="auto"/>
      </w:divBdr>
    </w:div>
    <w:div w:id="148747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Mar07</b:Tag>
    <b:SourceType>InternetSite</b:SourceType>
    <b:Guid>{B8270B55-4667-45B7-BA84-463B67E0634B}</b:Guid>
    <b:Author>
      <b:Author>
        <b:NameList>
          <b:Person>
            <b:Last>Rouse</b:Last>
            <b:First>Margaret</b:First>
          </b:Person>
        </b:NameList>
      </b:Author>
    </b:Author>
    <b:Title>software requirements specification (SRS)</b:Title>
    <b:ProductionCompany>searchsoftwarequality</b:ProductionCompany>
    <b:Year>2007</b:Year>
    <b:Month>02</b:Month>
    <b:YearAccessed>2017</b:YearAccessed>
    <b:MonthAccessed>02</b:MonthAccessed>
    <b:DayAccessed>10</b:DayAccessed>
    <b:URL>http://searchsoftwarequality.techtarget.com/definition/software-requirements-specification</b:URL>
    <b:RefOrder>3</b:RefOrder>
  </b:Source>
  <b:Source>
    <b:Tag>Ric05</b:Tag>
    <b:SourceType>InternetSite</b:SourceType>
    <b:Guid>{597B192D-3A4C-4CF0-96B2-844D3C5DCACA}</b:Guid>
    <b:Author>
      <b:Author>
        <b:NameList>
          <b:Person>
            <b:Last>Thayer</b:Last>
            <b:First>Richard</b:First>
            <b:Middle>H.</b:Middle>
          </b:Person>
        </b:NameList>
      </b:Author>
    </b:Author>
    <b:Title>Use Case Terminology</b:Title>
    <b:Year>2005</b:Year>
    <b:Month>04</b:Month>
    <b:YearAccessed>2017</b:YearAccessed>
    <b:MonthAccessed>02</b:MonthAccessed>
    <b:DayAccessed>19</b:DayAccessed>
    <b:URL>https://www.computer.org/csdl/mags/so/2005/02/s2067.pdf</b:URL>
    <b:RefOrder>1</b:RefOrder>
  </b:Source>
  <b:Source>
    <b:Tag>IEE90</b:Tag>
    <b:SourceType>InternetSite</b:SourceType>
    <b:Guid>{8A3E96CB-B1F8-4E03-A393-3966CB37A107}</b:Guid>
    <b:Title>610.12-1990 - IEEE Standard Glossary of Software Engineering Terminology</b:Title>
    <b:Year>1990</b:Year>
    <b:Month>12</b:Month>
    <b:Day>31</b:Day>
    <b:YearAccessed>2017</b:YearAccessed>
    <b:MonthAccessed>02</b:MonthAccessed>
    <b:DayAccessed>19</b:DayAccessed>
    <b:URL>http://ieeexplore.ieee.org/document/159342/</b:URL>
    <b:Author>
      <b:Author>
        <b:Corporate>IEEE</b:Corporate>
      </b:Author>
    </b:Author>
    <b:RefOrder>2</b:RefOrder>
  </b:Source>
</b:Sources>
</file>

<file path=customXml/itemProps1.xml><?xml version="1.0" encoding="utf-8"?>
<ds:datastoreItem xmlns:ds="http://schemas.openxmlformats.org/officeDocument/2006/customXml" ds:itemID="{49008A9F-E100-485D-AD4C-F4E0A6833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45</Pages>
  <Words>9679</Words>
  <Characters>55171</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54</cp:revision>
  <dcterms:created xsi:type="dcterms:W3CDTF">2017-03-03T12:40:00Z</dcterms:created>
  <dcterms:modified xsi:type="dcterms:W3CDTF">2017-03-07T12:44:00Z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kourinpearr@gmail.com@www.mendeley.com</vt:lpwstr>
  </property>
</Properties>
</file>