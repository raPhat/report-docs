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7B5830" w:rsidRDefault="008056CE" w:rsidP="00BE73BE">
      <w:pPr>
        <w:jc w:val="center"/>
        <w:rPr>
          <w:rFonts w:ascii="Times New Roman" w:hAnsi="Times New Roman" w:cs="Times New Roman"/>
          <w:b/>
          <w:bCs/>
          <w:sz w:val="60"/>
          <w:szCs w:val="60"/>
          <w:lang w:eastAsia="zh-CN"/>
        </w:rPr>
      </w:pPr>
    </w:p>
    <w:p w:rsidR="00BE73BE" w:rsidRPr="007B5830" w:rsidRDefault="00BE73BE" w:rsidP="00BE73BE">
      <w:pPr>
        <w:jc w:val="center"/>
        <w:rPr>
          <w:rFonts w:ascii="Times New Roman" w:hAnsi="Times New Roman" w:cs="Times New Roman"/>
          <w:sz w:val="60"/>
          <w:szCs w:val="60"/>
        </w:rPr>
      </w:pPr>
      <w:r w:rsidRPr="007B5830">
        <w:rPr>
          <w:rFonts w:ascii="Times New Roman" w:hAnsi="Times New Roman" w:cs="Times New Roman"/>
          <w:b/>
          <w:bCs/>
          <w:sz w:val="60"/>
          <w:szCs w:val="60"/>
          <w:lang w:eastAsia="zh-CN"/>
        </w:rPr>
        <w:t>WIL Report Management System</w:t>
      </w:r>
      <w:r w:rsidRPr="007B5830">
        <w:rPr>
          <w:rFonts w:ascii="Times New Roman" w:hAnsi="Times New Roman" w:cs="Times New Roman"/>
          <w:sz w:val="60"/>
          <w:szCs w:val="60"/>
        </w:rPr>
        <w:t xml:space="preserve"> </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Software Requirement Specification</w:t>
      </w:r>
    </w:p>
    <w:p w:rsidR="00BE73BE" w:rsidRPr="007B5830" w:rsidRDefault="00BE73BE" w:rsidP="00BE73BE">
      <w:pP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cs/>
        </w:rPr>
      </w:pP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By</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rPr>
        <w:t>Ms. Phinthip Samutloiwon</w:t>
      </w:r>
      <w:r w:rsidRPr="007B5830">
        <w:rPr>
          <w:rFonts w:ascii="Times New Roman" w:hAnsi="Times New Roman" w:cs="Times New Roman"/>
          <w:b/>
          <w:bCs/>
          <w:sz w:val="36"/>
          <w:szCs w:val="36"/>
        </w:rPr>
        <w:tab/>
        <w:t xml:space="preserve">  </w:t>
      </w:r>
      <w:r w:rsidRPr="007B5830">
        <w:rPr>
          <w:rFonts w:ascii="Times New Roman" w:hAnsi="Times New Roman" w:cs="Times New Roman"/>
          <w:b/>
          <w:bCs/>
          <w:sz w:val="36"/>
          <w:szCs w:val="36"/>
        </w:rPr>
        <w:tab/>
      </w:r>
      <w:r w:rsidRPr="007B5830">
        <w:rPr>
          <w:rFonts w:ascii="Times New Roman" w:hAnsi="Times New Roman" w:cs="Times New Roman"/>
          <w:b/>
          <w:bCs/>
          <w:sz w:val="36"/>
          <w:szCs w:val="36"/>
        </w:rPr>
        <w:tab/>
        <w:t xml:space="preserve">       552115050</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lang w:eastAsia="zh-CN"/>
        </w:rPr>
        <w:t>Mr. Veerapat In-ongkarn</w:t>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t xml:space="preserve">       562115055</w:t>
      </w: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Department of Software Engineering</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College of Arts, Media and Technology</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Chiang Mai University</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r w:rsidRPr="007B5830">
        <w:rPr>
          <w:rFonts w:ascii="Times New Roman" w:hAnsi="Times New Roman" w:cs="Times New Roman"/>
          <w:sz w:val="32"/>
          <w:szCs w:val="32"/>
        </w:rPr>
        <w:t>Project Advisor</w:t>
      </w: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7B5830">
        <w:rPr>
          <w:rFonts w:ascii="Times New Roman" w:hAnsi="Times New Roman" w:cs="Times New Roman"/>
          <w:b/>
          <w:sz w:val="36"/>
          <w:szCs w:val="36"/>
          <w:lang w:eastAsia="zh-CN"/>
        </w:rPr>
        <w:t>Dr. Prompong Sugunnasil</w:t>
      </w:r>
    </w:p>
    <w:p w:rsidR="00BE73BE" w:rsidRPr="007B5830" w:rsidRDefault="00BE73BE">
      <w:pPr>
        <w:rPr>
          <w:rFonts w:ascii="Times New Roman" w:hAnsi="Times New Roman" w:cs="Times New Roman"/>
        </w:rPr>
      </w:pPr>
      <w:r w:rsidRPr="007B5830">
        <w:rPr>
          <w:rFonts w:ascii="Times New Roman" w:hAnsi="Times New Roman" w:cs="Times New Roman"/>
        </w:rPr>
        <w:br w:type="page"/>
      </w:r>
    </w:p>
    <w:p w:rsidR="00BE73BE" w:rsidRPr="007B5830" w:rsidRDefault="00E23189" w:rsidP="00BE73BE">
      <w:pPr>
        <w:rPr>
          <w:rFonts w:ascii="Times New Roman" w:hAnsi="Times New Roman" w:cs="Times New Roman"/>
        </w:rPr>
      </w:pPr>
      <w:r w:rsidRPr="007B5830">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391E52" w:rsidRPr="007B5830" w:rsidTr="008056CE">
        <w:trPr>
          <w:trHeight w:val="270"/>
        </w:trPr>
        <w:tc>
          <w:tcPr>
            <w:tcW w:w="1129"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Viewable</w:t>
            </w:r>
          </w:p>
        </w:tc>
        <w:tc>
          <w:tcPr>
            <w:tcW w:w="857"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Reviewer</w:t>
            </w:r>
          </w:p>
        </w:tc>
        <w:tc>
          <w:tcPr>
            <w:tcW w:w="990"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Responsible</w:t>
            </w:r>
          </w:p>
        </w:tc>
      </w:tr>
      <w:tr w:rsidR="00391E52" w:rsidRPr="007B5830" w:rsidTr="00BE03B8">
        <w:trPr>
          <w:trHeight w:val="270"/>
        </w:trPr>
        <w:tc>
          <w:tcPr>
            <w:tcW w:w="9468" w:type="dxa"/>
            <w:gridSpan w:val="8"/>
            <w:shd w:val="clear" w:color="auto" w:fill="E7E6E6" w:themeFill="background2"/>
            <w:noWrap/>
            <w:hideMark/>
          </w:tcPr>
          <w:p w:rsidR="00BE73BE" w:rsidRPr="007B5830" w:rsidRDefault="00BE73BE" w:rsidP="00BE03B8">
            <w:pPr>
              <w:jc w:val="thaiDistribute"/>
              <w:rPr>
                <w:rFonts w:ascii="Times New Roman" w:hAnsi="Times New Roman" w:cs="Times New Roman"/>
                <w:b/>
                <w:bCs/>
                <w:sz w:val="20"/>
                <w:szCs w:val="20"/>
              </w:rPr>
            </w:pPr>
            <w:r w:rsidRPr="007B5830">
              <w:rPr>
                <w:rFonts w:ascii="Times New Roman" w:hAnsi="Times New Roman" w:cs="Times New Roman"/>
                <w:b/>
                <w:bCs/>
                <w:sz w:val="20"/>
                <w:szCs w:val="20"/>
              </w:rPr>
              <w:t>Documents</w:t>
            </w:r>
          </w:p>
        </w:tc>
      </w:tr>
      <w:tr w:rsidR="00391E52" w:rsidRPr="007B5830" w:rsidTr="008056CE">
        <w:trPr>
          <w:trHeight w:val="4628"/>
        </w:trPr>
        <w:tc>
          <w:tcPr>
            <w:tcW w:w="1129" w:type="dxa"/>
            <w:noWrap/>
            <w:hideMark/>
          </w:tcPr>
          <w:p w:rsidR="00BE73BE" w:rsidRPr="007B5830" w:rsidRDefault="00095FF0" w:rsidP="00095FF0">
            <w:pPr>
              <w:rPr>
                <w:rFonts w:ascii="Times New Roman" w:hAnsi="Times New Roman" w:cs="Times New Roman"/>
                <w:bCs/>
                <w:sz w:val="20"/>
                <w:szCs w:val="20"/>
              </w:rPr>
            </w:pPr>
            <w:r>
              <w:rPr>
                <w:rFonts w:ascii="Times New Roman" w:hAnsi="Times New Roman" w:cs="Times New Roman"/>
                <w:bCs/>
                <w:sz w:val="20"/>
                <w:szCs w:val="20"/>
                <w:lang w:eastAsia="zh-CN"/>
              </w:rPr>
              <w:t>WRMS</w:t>
            </w:r>
            <w:r w:rsidR="008D7495">
              <w:rPr>
                <w:rFonts w:ascii="Times New Roman" w:hAnsi="Times New Roman" w:cs="Times New Roman"/>
                <w:bCs/>
                <w:sz w:val="20"/>
                <w:szCs w:val="20"/>
                <w:lang w:eastAsia="zh-CN"/>
              </w:rPr>
              <w:t>-</w:t>
            </w:r>
            <w:r w:rsidR="00BE73BE"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00BE73BE" w:rsidRPr="007B5830">
              <w:rPr>
                <w:rFonts w:ascii="Times New Roman" w:hAnsi="Times New Roman" w:cs="Times New Roman"/>
                <w:bCs/>
                <w:sz w:val="20"/>
                <w:szCs w:val="20"/>
              </w:rPr>
              <w:t xml:space="preserve">_V.0.1.docx </w:t>
            </w:r>
          </w:p>
        </w:tc>
        <w:tc>
          <w:tcPr>
            <w:tcW w:w="3828" w:type="dxa"/>
            <w:gridSpan w:val="2"/>
            <w:noWrap/>
            <w:hideMark/>
          </w:tcPr>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Created document</w:t>
            </w:r>
          </w:p>
          <w:p w:rsidR="008056CE" w:rsidRPr="007B5830" w:rsidRDefault="00BE73BE" w:rsidP="008056CE">
            <w:pPr>
              <w:rPr>
                <w:rFonts w:ascii="Times New Roman" w:hAnsi="Times New Roman" w:cs="Times New Roman"/>
                <w:sz w:val="20"/>
                <w:szCs w:val="20"/>
              </w:rPr>
            </w:pPr>
            <w:r w:rsidRPr="007B5830">
              <w:rPr>
                <w:rFonts w:ascii="Times New Roman" w:hAnsi="Times New Roman" w:cs="Times New Roman"/>
                <w:sz w:val="20"/>
                <w:szCs w:val="20"/>
              </w:rPr>
              <w:t>- Add Chapter</w:t>
            </w:r>
            <w:r w:rsidRPr="007B5830">
              <w:rPr>
                <w:rFonts w:ascii="Times New Roman" w:hAnsi="Times New Roman" w:cs="Times New Roman"/>
                <w:sz w:val="20"/>
                <w:szCs w:val="20"/>
                <w:lang w:eastAsia="zh-CN"/>
              </w:rPr>
              <w:t xml:space="preserve"> </w:t>
            </w:r>
            <w:r w:rsidR="008056CE" w:rsidRPr="007B5830">
              <w:rPr>
                <w:rFonts w:ascii="Times New Roman" w:hAnsi="Times New Roman" w:cs="Times New Roman"/>
                <w:sz w:val="20"/>
                <w:szCs w:val="20"/>
              </w:rPr>
              <w:t>I | Introduction</w:t>
            </w:r>
            <w:r w:rsidRPr="007B5830">
              <w:rPr>
                <w:rFonts w:ascii="Times New Roman" w:hAnsi="Times New Roman" w:cs="Times New Roman"/>
                <w:sz w:val="20"/>
                <w:szCs w:val="20"/>
              </w:rPr>
              <w:t xml:space="preserve"> </w:t>
            </w:r>
            <w:r w:rsidRPr="007B5830">
              <w:rPr>
                <w:rFonts w:ascii="Times New Roman" w:hAnsi="Times New Roman" w:cs="Times New Roman"/>
                <w:sz w:val="20"/>
                <w:szCs w:val="20"/>
              </w:rPr>
              <w:br/>
              <w:t xml:space="preserve">     - </w:t>
            </w:r>
            <w:r w:rsidR="008056CE" w:rsidRPr="007B5830">
              <w:rPr>
                <w:rFonts w:ascii="Times New Roman" w:hAnsi="Times New Roman" w:cs="Times New Roman"/>
                <w:sz w:val="20"/>
                <w:szCs w:val="20"/>
              </w:rPr>
              <w:t>Purpose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8056CE" w:rsidRPr="007B5830" w:rsidRDefault="008056CE" w:rsidP="008056CE">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8056CE" w:rsidRPr="007B5830" w:rsidRDefault="008056CE" w:rsidP="0012789E">
            <w:pPr>
              <w:rPr>
                <w:rFonts w:ascii="Times New Roman" w:hAnsi="Times New Roman" w:cs="Times New Roman"/>
                <w:sz w:val="20"/>
                <w:szCs w:val="20"/>
                <w:lang w:eastAsia="zh-CN"/>
              </w:rPr>
            </w:pPr>
            <w:r w:rsidRPr="007B5830">
              <w:rPr>
                <w:rFonts w:ascii="Times New Roman" w:hAnsi="Times New Roman" w:cs="Times New Roman"/>
                <w:sz w:val="20"/>
                <w:szCs w:val="20"/>
              </w:rPr>
              <w:t xml:space="preserve">     - Functional Requirement</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00BE73BE" w:rsidRPr="007B5830">
              <w:rPr>
                <w:rFonts w:ascii="Times New Roman" w:hAnsi="Times New Roman" w:cs="Times New Roman"/>
                <w:sz w:val="20"/>
                <w:szCs w:val="20"/>
              </w:rPr>
              <w:br/>
              <w:t xml:space="preserve">    - </w:t>
            </w:r>
            <w:r w:rsidRPr="007B5830">
              <w:rPr>
                <w:rFonts w:ascii="Times New Roman" w:hAnsi="Times New Roman" w:cs="Times New Roman"/>
                <w:sz w:val="20"/>
                <w:szCs w:val="20"/>
              </w:rPr>
              <w:t>Use Case</w:t>
            </w:r>
            <w:r w:rsidR="00BE73BE" w:rsidRPr="007B5830">
              <w:rPr>
                <w:rFonts w:ascii="Times New Roman" w:hAnsi="Times New Roman" w:cs="Times New Roman"/>
                <w:sz w:val="20"/>
                <w:szCs w:val="20"/>
              </w:rPr>
              <w:br/>
              <w:t>-</w:t>
            </w:r>
            <w:r w:rsidR="00BE73BE" w:rsidRPr="007B5830">
              <w:rPr>
                <w:rFonts w:ascii="Times New Roman" w:hAnsi="Times New Roman" w:cs="Times New Roman"/>
                <w:sz w:val="20"/>
                <w:szCs w:val="20"/>
                <w:lang w:eastAsia="zh-CN"/>
              </w:rPr>
              <w:t xml:space="preserve"> </w:t>
            </w:r>
            <w:r w:rsidR="00BE73BE" w:rsidRPr="007B5830">
              <w:rPr>
                <w:rFonts w:ascii="Times New Roman" w:hAnsi="Times New Roman" w:cs="Times New Roman"/>
                <w:sz w:val="20"/>
                <w:szCs w:val="20"/>
              </w:rPr>
              <w:t>Add Chapter</w:t>
            </w:r>
            <w:r w:rsidRPr="007B5830">
              <w:rPr>
                <w:rFonts w:ascii="Times New Roman" w:hAnsi="Times New Roman" w:cs="Times New Roman"/>
                <w:sz w:val="20"/>
                <w:szCs w:val="20"/>
              </w:rPr>
              <w:t xml:space="preserve"> IV | Software Requirement Specification</w:t>
            </w:r>
          </w:p>
        </w:tc>
        <w:tc>
          <w:tcPr>
            <w:tcW w:w="963" w:type="dxa"/>
            <w:noWrap/>
            <w:hideMark/>
          </w:tcPr>
          <w:p w:rsidR="00BE73BE" w:rsidRPr="007B5830" w:rsidRDefault="00BE73BE" w:rsidP="00BE03B8">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hideMark/>
          </w:tcPr>
          <w:p w:rsidR="00BE73BE" w:rsidRPr="007B5830" w:rsidRDefault="00BE73BE" w:rsidP="00E23189">
            <w:pPr>
              <w:jc w:val="thaiDistribute"/>
              <w:rPr>
                <w:rFonts w:ascii="Times New Roman" w:hAnsi="Times New Roman" w:cs="Times New Roman"/>
                <w:sz w:val="20"/>
                <w:szCs w:val="20"/>
                <w:lang w:eastAsia="zh-CN"/>
              </w:rPr>
            </w:pPr>
            <w:r w:rsidRPr="007B5830">
              <w:rPr>
                <w:rFonts w:ascii="Times New Roman" w:hAnsi="Times New Roman" w:cs="Times New Roman"/>
                <w:sz w:val="20"/>
                <w:szCs w:val="20"/>
                <w:lang w:eastAsia="zh-CN"/>
              </w:rPr>
              <w:t>10</w:t>
            </w:r>
            <w:r w:rsidRPr="007B5830">
              <w:rPr>
                <w:rFonts w:ascii="Times New Roman" w:hAnsi="Times New Roman" w:cs="Times New Roman"/>
                <w:sz w:val="20"/>
                <w:szCs w:val="20"/>
              </w:rPr>
              <w:t>-0</w:t>
            </w:r>
            <w:r w:rsidR="00E23189" w:rsidRPr="007B5830">
              <w:rPr>
                <w:rFonts w:ascii="Times New Roman" w:hAnsi="Times New Roman" w:cs="Times New Roman"/>
                <w:sz w:val="20"/>
                <w:szCs w:val="20"/>
              </w:rPr>
              <w:t>2</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p>
        </w:tc>
        <w:tc>
          <w:tcPr>
            <w:tcW w:w="850" w:type="dxa"/>
            <w:noWrap/>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391E52" w:rsidRPr="007B5830" w:rsidTr="00295BB1">
        <w:trPr>
          <w:trHeight w:val="4523"/>
        </w:trPr>
        <w:tc>
          <w:tcPr>
            <w:tcW w:w="1129" w:type="dxa"/>
            <w:noWrap/>
          </w:tcPr>
          <w:p w:rsidR="00391E52"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2</w:t>
            </w:r>
            <w:r w:rsidRPr="007B5830">
              <w:rPr>
                <w:rFonts w:ascii="Times New Roman" w:hAnsi="Times New Roman" w:cs="Times New Roman"/>
                <w:bCs/>
                <w:sz w:val="20"/>
                <w:szCs w:val="20"/>
              </w:rPr>
              <w:t>.docx</w:t>
            </w:r>
          </w:p>
        </w:tc>
        <w:tc>
          <w:tcPr>
            <w:tcW w:w="3828" w:type="dxa"/>
            <w:gridSpan w:val="2"/>
            <w:noWrap/>
          </w:tcPr>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 xml:space="preserve">I | Introduction </w:t>
            </w:r>
            <w:r w:rsidRPr="007B5830">
              <w:rPr>
                <w:rFonts w:ascii="Times New Roman" w:hAnsi="Times New Roman" w:cs="Times New Roman"/>
                <w:sz w:val="20"/>
                <w:szCs w:val="20"/>
              </w:rPr>
              <w:br/>
              <w:t xml:space="preserve">     - Purpose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391E52" w:rsidRPr="007B5830" w:rsidRDefault="00391E52" w:rsidP="00391E52">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Pr="007B5830">
              <w:rPr>
                <w:rFonts w:ascii="Times New Roman" w:hAnsi="Times New Roman" w:cs="Times New Roman"/>
                <w:sz w:val="20"/>
                <w:szCs w:val="20"/>
              </w:rPr>
              <w:b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391E52" w:rsidRPr="007B5830" w:rsidRDefault="00391E52" w:rsidP="007C49E0">
            <w:pPr>
              <w:rPr>
                <w:rFonts w:ascii="Times New Roman" w:hAnsi="Times New Roman" w:cs="Times New Roman"/>
                <w:sz w:val="20"/>
                <w:szCs w:val="20"/>
              </w:rPr>
            </w:pPr>
            <w:r w:rsidRPr="007B5830">
              <w:rPr>
                <w:rFonts w:ascii="Times New Roman" w:hAnsi="Times New Roman" w:cs="Times New Roman"/>
                <w:sz w:val="20"/>
                <w:szCs w:val="20"/>
              </w:rPr>
              <w:t xml:space="preserve">     - Functional Requirement</w:t>
            </w:r>
            <w:r w:rsidRPr="007B5830">
              <w:rPr>
                <w:rFonts w:ascii="Times New Roman" w:hAnsi="Times New Roman" w:cs="Times New Roman"/>
                <w:sz w:val="20"/>
                <w:szCs w:val="20"/>
              </w:rPr>
              <w:b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tc>
        <w:tc>
          <w:tcPr>
            <w:tcW w:w="963" w:type="dxa"/>
            <w:noWrap/>
          </w:tcPr>
          <w:p w:rsidR="00391E52" w:rsidRPr="007B5830" w:rsidRDefault="00391E52" w:rsidP="00391E52">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391E52" w:rsidRPr="007B5830" w:rsidRDefault="00391E52" w:rsidP="00391E52">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17</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p>
        </w:tc>
        <w:tc>
          <w:tcPr>
            <w:tcW w:w="850" w:type="dxa"/>
            <w:noWrap/>
          </w:tcPr>
          <w:p w:rsidR="00391E52" w:rsidRPr="007B5830" w:rsidRDefault="00391E52" w:rsidP="00391E52">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391E52" w:rsidRPr="007B5830" w:rsidRDefault="00391E52" w:rsidP="00391E52">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391E52" w:rsidRPr="007B5830" w:rsidRDefault="00391E52" w:rsidP="00391E52">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7C49E0" w:rsidRPr="007B5830" w:rsidTr="00295BB1">
        <w:trPr>
          <w:trHeight w:val="1691"/>
        </w:trPr>
        <w:tc>
          <w:tcPr>
            <w:tcW w:w="1129" w:type="dxa"/>
            <w:noWrap/>
          </w:tcPr>
          <w:p w:rsidR="007C49E0"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3</w:t>
            </w:r>
            <w:r w:rsidRPr="007B5830">
              <w:rPr>
                <w:rFonts w:ascii="Times New Roman" w:hAnsi="Times New Roman" w:cs="Times New Roman"/>
                <w:bCs/>
                <w:sz w:val="20"/>
                <w:szCs w:val="20"/>
              </w:rPr>
              <w:t>.docx</w:t>
            </w:r>
          </w:p>
        </w:tc>
        <w:tc>
          <w:tcPr>
            <w:tcW w:w="3828" w:type="dxa"/>
            <w:gridSpan w:val="2"/>
            <w:noWrap/>
          </w:tcPr>
          <w:p w:rsidR="007C49E0" w:rsidRDefault="007C49E0" w:rsidP="00295BB1">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p w:rsidR="007C49E0" w:rsidRPr="00295BB1" w:rsidRDefault="007C49E0" w:rsidP="00295BB1">
            <w:pPr>
              <w:rPr>
                <w:rFonts w:ascii="Times New Roman" w:hAnsi="Times New Roman" w:cs="Times New Roman"/>
                <w:sz w:val="20"/>
                <w:szCs w:val="20"/>
              </w:rPr>
            </w:pPr>
            <w:r>
              <w:rPr>
                <w:rFonts w:ascii="Times New Roman" w:hAnsi="Times New Roman" w:cs="Times New Roman"/>
                <w:sz w:val="20"/>
                <w:szCs w:val="20"/>
              </w:rPr>
              <w:t>- Add UC</w:t>
            </w:r>
          </w:p>
        </w:tc>
        <w:tc>
          <w:tcPr>
            <w:tcW w:w="963" w:type="dxa"/>
            <w:noWrap/>
          </w:tcPr>
          <w:p w:rsidR="007C49E0" w:rsidRPr="007B5830" w:rsidRDefault="007C49E0" w:rsidP="007C49E0">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7C49E0" w:rsidRDefault="007C49E0" w:rsidP="00295BB1">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25</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p>
        </w:tc>
        <w:tc>
          <w:tcPr>
            <w:tcW w:w="850" w:type="dxa"/>
            <w:noWrap/>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7C49E0" w:rsidRPr="007B5830" w:rsidTr="007C49E0">
        <w:trPr>
          <w:trHeight w:val="1691"/>
        </w:trPr>
        <w:tc>
          <w:tcPr>
            <w:tcW w:w="1129" w:type="dxa"/>
            <w:noWrap/>
          </w:tcPr>
          <w:p w:rsidR="007C49E0"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lastRenderedPageBreak/>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4</w:t>
            </w:r>
            <w:r w:rsidRPr="007B5830">
              <w:rPr>
                <w:rFonts w:ascii="Times New Roman" w:hAnsi="Times New Roman" w:cs="Times New Roman"/>
                <w:bCs/>
                <w:sz w:val="20"/>
                <w:szCs w:val="20"/>
              </w:rPr>
              <w:t>.docx</w:t>
            </w:r>
          </w:p>
        </w:tc>
        <w:tc>
          <w:tcPr>
            <w:tcW w:w="3828" w:type="dxa"/>
            <w:gridSpan w:val="2"/>
            <w:noWrap/>
          </w:tcPr>
          <w:p w:rsidR="007C49E0" w:rsidRDefault="007C49E0" w:rsidP="007C49E0">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p w:rsidR="007C49E0" w:rsidRPr="007B5830" w:rsidRDefault="007C49E0" w:rsidP="00295BB1">
            <w:pPr>
              <w:rPr>
                <w:rFonts w:ascii="Times New Roman" w:hAnsi="Times New Roman" w:cs="Times New Roman"/>
                <w:sz w:val="20"/>
                <w:szCs w:val="20"/>
              </w:rPr>
            </w:pPr>
            <w:r>
              <w:rPr>
                <w:rFonts w:ascii="Times New Roman" w:hAnsi="Times New Roman" w:cs="Times New Roman"/>
                <w:sz w:val="20"/>
                <w:szCs w:val="20"/>
              </w:rPr>
              <w:t>- Edit UC</w:t>
            </w:r>
          </w:p>
        </w:tc>
        <w:tc>
          <w:tcPr>
            <w:tcW w:w="963" w:type="dxa"/>
            <w:noWrap/>
          </w:tcPr>
          <w:p w:rsidR="007C49E0" w:rsidRPr="007B5830" w:rsidRDefault="007C49E0" w:rsidP="007C49E0">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7C49E0" w:rsidRDefault="007C49E0" w:rsidP="007C49E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28</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p>
        </w:tc>
        <w:tc>
          <w:tcPr>
            <w:tcW w:w="850" w:type="dxa"/>
            <w:noWrap/>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7C49E0" w:rsidRPr="007B5830" w:rsidTr="007C49E0">
        <w:trPr>
          <w:trHeight w:val="1691"/>
        </w:trPr>
        <w:tc>
          <w:tcPr>
            <w:tcW w:w="1129" w:type="dxa"/>
            <w:noWrap/>
          </w:tcPr>
          <w:p w:rsidR="007C49E0" w:rsidRPr="007B5830" w:rsidRDefault="00095FF0" w:rsidP="00095FF0">
            <w:pPr>
              <w:rPr>
                <w:rFonts w:ascii="Times New Roman" w:hAnsi="Times New Roman" w:cs="Times New Roman"/>
                <w:bCs/>
                <w:sz w:val="20"/>
                <w:szCs w:val="20"/>
                <w:lang w:eastAsia="zh-CN"/>
              </w:rPr>
            </w:pPr>
            <w:r>
              <w:rPr>
                <w:rFonts w:ascii="Times New Roman" w:hAnsi="Times New Roman" w:cs="Times New Roman"/>
                <w:bCs/>
                <w:sz w:val="20"/>
                <w:szCs w:val="20"/>
                <w:lang w:eastAsia="zh-CN"/>
              </w:rPr>
              <w:t>WRMS-</w:t>
            </w:r>
            <w:r w:rsidRPr="007B5830">
              <w:rPr>
                <w:rFonts w:ascii="Times New Roman" w:hAnsi="Times New Roman" w:cs="Times New Roman"/>
                <w:bCs/>
                <w:sz w:val="20"/>
                <w:szCs w:val="20"/>
              </w:rPr>
              <w:t xml:space="preserve"> </w:t>
            </w:r>
            <w:r>
              <w:rPr>
                <w:rFonts w:ascii="Times New Roman" w:hAnsi="Times New Roman" w:cs="Times New Roman"/>
                <w:bCs/>
                <w:sz w:val="20"/>
                <w:szCs w:val="20"/>
              </w:rPr>
              <w:t>SRS</w:t>
            </w:r>
            <w:r w:rsidRPr="007B5830">
              <w:rPr>
                <w:rFonts w:ascii="Times New Roman" w:hAnsi="Times New Roman" w:cs="Times New Roman"/>
                <w:bCs/>
                <w:sz w:val="20"/>
                <w:szCs w:val="20"/>
              </w:rPr>
              <w:t>_V.0.</w:t>
            </w:r>
            <w:r>
              <w:rPr>
                <w:rFonts w:ascii="Times New Roman" w:hAnsi="Times New Roman" w:cs="Times New Roman"/>
                <w:bCs/>
                <w:sz w:val="20"/>
                <w:szCs w:val="20"/>
              </w:rPr>
              <w:t>5</w:t>
            </w:r>
            <w:r w:rsidRPr="007B5830">
              <w:rPr>
                <w:rFonts w:ascii="Times New Roman" w:hAnsi="Times New Roman" w:cs="Times New Roman"/>
                <w:bCs/>
                <w:sz w:val="20"/>
                <w:szCs w:val="20"/>
              </w:rPr>
              <w:t>.docx</w:t>
            </w:r>
          </w:p>
        </w:tc>
        <w:tc>
          <w:tcPr>
            <w:tcW w:w="3828" w:type="dxa"/>
            <w:gridSpan w:val="2"/>
            <w:noWrap/>
          </w:tcPr>
          <w:p w:rsidR="007C49E0" w:rsidRDefault="007C49E0" w:rsidP="007C49E0">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p>
          <w:p w:rsidR="007C49E0" w:rsidRPr="007B5830" w:rsidRDefault="007C49E0" w:rsidP="007C49E0">
            <w:pPr>
              <w:rPr>
                <w:rFonts w:ascii="Times New Roman" w:hAnsi="Times New Roman" w:cs="Times New Roman"/>
                <w:sz w:val="20"/>
                <w:szCs w:val="20"/>
              </w:rPr>
            </w:pPr>
            <w:r>
              <w:rPr>
                <w:rFonts w:ascii="Times New Roman" w:hAnsi="Times New Roman" w:cs="Times New Roman"/>
                <w:sz w:val="20"/>
                <w:szCs w:val="20"/>
              </w:rPr>
              <w:t>- Edit UC</w:t>
            </w:r>
          </w:p>
        </w:tc>
        <w:tc>
          <w:tcPr>
            <w:tcW w:w="963" w:type="dxa"/>
            <w:noWrap/>
          </w:tcPr>
          <w:p w:rsidR="007C49E0" w:rsidRPr="007B5830" w:rsidRDefault="007C49E0" w:rsidP="007C49E0">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tcPr>
          <w:p w:rsidR="007C49E0" w:rsidRDefault="007C49E0" w:rsidP="00295BB1">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07</w:t>
            </w:r>
            <w:r w:rsidRPr="007B5830">
              <w:rPr>
                <w:rFonts w:ascii="Times New Roman" w:hAnsi="Times New Roman" w:cs="Times New Roman"/>
                <w:sz w:val="20"/>
                <w:szCs w:val="20"/>
              </w:rPr>
              <w:t>-0</w:t>
            </w:r>
            <w:r>
              <w:rPr>
                <w:rFonts w:ascii="Times New Roman" w:hAnsi="Times New Roman" w:cs="Times New Roman"/>
                <w:sz w:val="20"/>
                <w:szCs w:val="20"/>
              </w:rPr>
              <w:t>3</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p>
        </w:tc>
        <w:tc>
          <w:tcPr>
            <w:tcW w:w="850" w:type="dxa"/>
            <w:noWrap/>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7C49E0" w:rsidRPr="007B5830" w:rsidRDefault="007C49E0" w:rsidP="007C49E0">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bl>
    <w:p w:rsidR="00BE73BE" w:rsidRPr="007B5830" w:rsidRDefault="00BE73BE" w:rsidP="00BE73BE">
      <w:pPr>
        <w:rPr>
          <w:rFonts w:ascii="Times New Roman" w:hAnsi="Times New Roman" w:cs="Times New Roman"/>
        </w:rPr>
      </w:pPr>
      <w:bookmarkStart w:id="0" w:name="_GoBack"/>
      <w:bookmarkEnd w:id="0"/>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A478B3" w:rsidRPr="00CE3650" w:rsidRDefault="00A478B3" w:rsidP="00A478B3">
      <w:pPr>
        <w:rPr>
          <w:rFonts w:ascii="Times New Roman" w:hAnsi="Times New Roman" w:cs="Times New Roman"/>
          <w:b/>
          <w:bCs/>
        </w:rPr>
      </w:pPr>
      <w:r w:rsidRPr="00CE3650">
        <w:rPr>
          <w:rFonts w:ascii="Times New Roman" w:hAnsi="Times New Roman" w:cs="Times New Roman"/>
          <w:b/>
          <w:bCs/>
        </w:rPr>
        <w:t>*PS = Phinthip Samutloiwon</w:t>
      </w:r>
      <w:r w:rsidRPr="00CE3650">
        <w:rPr>
          <w:rFonts w:ascii="Times New Roman" w:hAnsi="Times New Roman" w:cs="Times New Roman"/>
          <w:b/>
          <w:bCs/>
        </w:rPr>
        <w:br/>
        <w:t>*VI = Veerapat In-ongkarn</w:t>
      </w:r>
      <w:r w:rsidRPr="00CE3650">
        <w:rPr>
          <w:rFonts w:ascii="Times New Roman" w:hAnsi="Times New Roman" w:cs="Times New Roman"/>
          <w:b/>
          <w:bCs/>
        </w:rPr>
        <w:br/>
        <w:t>*PSU= Prompong Sugunnasil</w:t>
      </w: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sdt>
      <w:sdtPr>
        <w:rPr>
          <w:rFonts w:ascii="Times New Roman" w:eastAsiaTheme="minorHAnsi" w:hAnsi="Times New Roman" w:cs="Times New Roman"/>
          <w:color w:val="auto"/>
          <w:sz w:val="22"/>
          <w:szCs w:val="28"/>
          <w:lang w:bidi="th-TH"/>
        </w:rPr>
        <w:id w:val="-1680268269"/>
        <w:docPartObj>
          <w:docPartGallery w:val="Table of Contents"/>
          <w:docPartUnique/>
        </w:docPartObj>
      </w:sdtPr>
      <w:sdtEndPr/>
      <w:sdtContent>
        <w:p w:rsidR="00611AF9" w:rsidRPr="007B5830" w:rsidRDefault="00611AF9">
          <w:pPr>
            <w:pStyle w:val="TOCHeading"/>
            <w:rPr>
              <w:rFonts w:ascii="Times New Roman" w:hAnsi="Times New Roman" w:cs="Times New Roman"/>
              <w:b/>
              <w:bCs/>
              <w:color w:val="auto"/>
              <w:sz w:val="36"/>
              <w:szCs w:val="36"/>
            </w:rPr>
          </w:pPr>
          <w:r w:rsidRPr="007B5830">
            <w:rPr>
              <w:rFonts w:ascii="Times New Roman" w:hAnsi="Times New Roman" w:cs="Times New Roman"/>
              <w:b/>
              <w:bCs/>
              <w:color w:val="auto"/>
              <w:sz w:val="36"/>
              <w:szCs w:val="36"/>
            </w:rPr>
            <w:t>Table of Contents</w:t>
          </w:r>
          <w:r w:rsidRPr="007B5830">
            <w:rPr>
              <w:rFonts w:ascii="Times New Roman" w:hAnsi="Times New Roman" w:cs="Times New Roman"/>
              <w:b/>
              <w:bCs/>
              <w:color w:val="auto"/>
              <w:sz w:val="36"/>
              <w:szCs w:val="36"/>
            </w:rPr>
            <w:br/>
          </w:r>
        </w:p>
        <w:p w:rsidR="007B5830" w:rsidRDefault="00611AF9">
          <w:pPr>
            <w:pStyle w:val="TOC1"/>
            <w:tabs>
              <w:tab w:val="right" w:leader="dot" w:pos="9016"/>
            </w:tabs>
            <w:rPr>
              <w:rFonts w:eastAsiaTheme="minorEastAsia"/>
              <w:noProof/>
            </w:rPr>
          </w:pPr>
          <w:r w:rsidRPr="007B5830">
            <w:rPr>
              <w:rFonts w:ascii="Times New Roman" w:hAnsi="Times New Roman" w:cs="Times New Roman"/>
            </w:rPr>
            <w:fldChar w:fldCharType="begin"/>
          </w:r>
          <w:r w:rsidRPr="007B5830">
            <w:rPr>
              <w:rFonts w:ascii="Times New Roman" w:hAnsi="Times New Roman" w:cs="Times New Roman"/>
            </w:rPr>
            <w:instrText xml:space="preserve"> TOC \o "1-3" \h \z \u </w:instrText>
          </w:r>
          <w:r w:rsidRPr="007B5830">
            <w:rPr>
              <w:rFonts w:ascii="Times New Roman" w:hAnsi="Times New Roman" w:cs="Times New Roman"/>
            </w:rPr>
            <w:fldChar w:fldCharType="separate"/>
          </w:r>
          <w:hyperlink w:anchor="_Toc476678721" w:history="1">
            <w:r w:rsidR="007B5830" w:rsidRPr="00BC788F">
              <w:rPr>
                <w:rStyle w:val="Hyperlink"/>
                <w:rFonts w:ascii="Times New Roman" w:hAnsi="Times New Roman" w:cs="Times New Roman"/>
                <w:noProof/>
              </w:rPr>
              <w:t>Chapter I | Introduction</w:t>
            </w:r>
            <w:r w:rsidR="007B5830">
              <w:rPr>
                <w:noProof/>
                <w:webHidden/>
              </w:rPr>
              <w:tab/>
            </w:r>
            <w:r w:rsidR="007B5830">
              <w:rPr>
                <w:noProof/>
                <w:webHidden/>
              </w:rPr>
              <w:fldChar w:fldCharType="begin"/>
            </w:r>
            <w:r w:rsidR="007B5830">
              <w:rPr>
                <w:noProof/>
                <w:webHidden/>
              </w:rPr>
              <w:instrText xml:space="preserve"> PAGEREF _Toc476678721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2" w:history="1">
            <w:r w:rsidR="007B5830" w:rsidRPr="00BC788F">
              <w:rPr>
                <w:rStyle w:val="Hyperlink"/>
                <w:rFonts w:ascii="Times New Roman" w:hAnsi="Times New Roman" w:cs="Times New Roman"/>
                <w:noProof/>
              </w:rPr>
              <w:t>1.1.</w:t>
            </w:r>
            <w:r w:rsidR="007B5830">
              <w:rPr>
                <w:rFonts w:eastAsiaTheme="minorEastAsia"/>
                <w:noProof/>
              </w:rPr>
              <w:tab/>
            </w:r>
            <w:r w:rsidR="007B5830" w:rsidRPr="00BC788F">
              <w:rPr>
                <w:rStyle w:val="Hyperlink"/>
                <w:rFonts w:ascii="Times New Roman" w:hAnsi="Times New Roman" w:cs="Times New Roman"/>
                <w:noProof/>
              </w:rPr>
              <w:t>Purpose</w:t>
            </w:r>
            <w:r w:rsidR="007B5830">
              <w:rPr>
                <w:noProof/>
                <w:webHidden/>
              </w:rPr>
              <w:tab/>
            </w:r>
            <w:r w:rsidR="007B5830">
              <w:rPr>
                <w:noProof/>
                <w:webHidden/>
              </w:rPr>
              <w:fldChar w:fldCharType="begin"/>
            </w:r>
            <w:r w:rsidR="007B5830">
              <w:rPr>
                <w:noProof/>
                <w:webHidden/>
              </w:rPr>
              <w:instrText xml:space="preserve"> PAGEREF _Toc476678722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3" w:history="1">
            <w:r w:rsidR="007B5830" w:rsidRPr="00BC788F">
              <w:rPr>
                <w:rStyle w:val="Hyperlink"/>
                <w:rFonts w:ascii="Times New Roman" w:hAnsi="Times New Roman" w:cs="Times New Roman"/>
                <w:noProof/>
              </w:rPr>
              <w:t>1.2.</w:t>
            </w:r>
            <w:r w:rsidR="007B5830">
              <w:rPr>
                <w:rFonts w:eastAsiaTheme="minorEastAsia"/>
                <w:noProof/>
              </w:rPr>
              <w:tab/>
            </w:r>
            <w:r w:rsidR="007B5830" w:rsidRPr="00BC788F">
              <w:rPr>
                <w:rStyle w:val="Hyperlink"/>
                <w:rFonts w:ascii="Times New Roman" w:hAnsi="Times New Roman" w:cs="Times New Roman"/>
                <w:noProof/>
              </w:rPr>
              <w:t>Project Scope</w:t>
            </w:r>
            <w:r w:rsidR="007B5830">
              <w:rPr>
                <w:noProof/>
                <w:webHidden/>
              </w:rPr>
              <w:tab/>
            </w:r>
            <w:r w:rsidR="007B5830">
              <w:rPr>
                <w:noProof/>
                <w:webHidden/>
              </w:rPr>
              <w:fldChar w:fldCharType="begin"/>
            </w:r>
            <w:r w:rsidR="007B5830">
              <w:rPr>
                <w:noProof/>
                <w:webHidden/>
              </w:rPr>
              <w:instrText xml:space="preserve"> PAGEREF _Toc476678723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4" w:history="1">
            <w:r w:rsidR="007B5830" w:rsidRPr="00BC788F">
              <w:rPr>
                <w:rStyle w:val="Hyperlink"/>
                <w:rFonts w:ascii="Times New Roman" w:hAnsi="Times New Roman" w:cs="Times New Roman"/>
                <w:noProof/>
              </w:rPr>
              <w:t>1.3.</w:t>
            </w:r>
            <w:r w:rsidR="007B5830">
              <w:rPr>
                <w:rFonts w:eastAsiaTheme="minorEastAsia"/>
                <w:noProof/>
              </w:rPr>
              <w:tab/>
            </w:r>
            <w:r w:rsidR="007B5830" w:rsidRPr="00BC788F">
              <w:rPr>
                <w:rStyle w:val="Hyperlink"/>
                <w:rFonts w:ascii="Times New Roman" w:hAnsi="Times New Roman" w:cs="Times New Roman"/>
                <w:noProof/>
              </w:rPr>
              <w:t>Acronyms and definitions Acronyms</w:t>
            </w:r>
            <w:r w:rsidR="007B5830">
              <w:rPr>
                <w:noProof/>
                <w:webHidden/>
              </w:rPr>
              <w:tab/>
            </w:r>
            <w:r w:rsidR="007B5830">
              <w:rPr>
                <w:noProof/>
                <w:webHidden/>
              </w:rPr>
              <w:fldChar w:fldCharType="begin"/>
            </w:r>
            <w:r w:rsidR="007B5830">
              <w:rPr>
                <w:noProof/>
                <w:webHidden/>
              </w:rPr>
              <w:instrText xml:space="preserve"> PAGEREF _Toc476678724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5" w:history="1">
            <w:r w:rsidR="007B5830" w:rsidRPr="00BC788F">
              <w:rPr>
                <w:rStyle w:val="Hyperlink"/>
                <w:rFonts w:ascii="Times New Roman" w:hAnsi="Times New Roman" w:cs="Times New Roman"/>
                <w:noProof/>
              </w:rPr>
              <w:t>1.4.</w:t>
            </w:r>
            <w:r w:rsidR="007B5830">
              <w:rPr>
                <w:rFonts w:eastAsiaTheme="minorEastAsia"/>
                <w:noProof/>
              </w:rPr>
              <w:tab/>
            </w:r>
            <w:r w:rsidR="007B5830" w:rsidRPr="00BC788F">
              <w:rPr>
                <w:rStyle w:val="Hyperlink"/>
                <w:rFonts w:ascii="Times New Roman" w:hAnsi="Times New Roman" w:cs="Times New Roman"/>
                <w:noProof/>
              </w:rPr>
              <w:t>Definitions</w:t>
            </w:r>
            <w:r w:rsidR="007B5830">
              <w:rPr>
                <w:noProof/>
                <w:webHidden/>
              </w:rPr>
              <w:tab/>
            </w:r>
            <w:r w:rsidR="007B5830">
              <w:rPr>
                <w:noProof/>
                <w:webHidden/>
              </w:rPr>
              <w:fldChar w:fldCharType="begin"/>
            </w:r>
            <w:r w:rsidR="007B5830">
              <w:rPr>
                <w:noProof/>
                <w:webHidden/>
              </w:rPr>
              <w:instrText xml:space="preserve"> PAGEREF _Toc476678725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4F674E">
          <w:pPr>
            <w:pStyle w:val="TOC1"/>
            <w:tabs>
              <w:tab w:val="right" w:leader="dot" w:pos="9016"/>
            </w:tabs>
            <w:rPr>
              <w:rFonts w:eastAsiaTheme="minorEastAsia"/>
              <w:noProof/>
            </w:rPr>
          </w:pPr>
          <w:hyperlink w:anchor="_Toc476678726" w:history="1">
            <w:r w:rsidR="007B5830" w:rsidRPr="00BC788F">
              <w:rPr>
                <w:rStyle w:val="Hyperlink"/>
                <w:rFonts w:ascii="Times New Roman" w:hAnsi="Times New Roman" w:cs="Times New Roman"/>
                <w:noProof/>
              </w:rPr>
              <w:t>Chapter II | Overall Description</w:t>
            </w:r>
            <w:r w:rsidR="007B5830">
              <w:rPr>
                <w:noProof/>
                <w:webHidden/>
              </w:rPr>
              <w:tab/>
            </w:r>
            <w:r w:rsidR="007B5830">
              <w:rPr>
                <w:noProof/>
                <w:webHidden/>
              </w:rPr>
              <w:fldChar w:fldCharType="begin"/>
            </w:r>
            <w:r w:rsidR="007B5830">
              <w:rPr>
                <w:noProof/>
                <w:webHidden/>
              </w:rPr>
              <w:instrText xml:space="preserve"> PAGEREF _Toc476678726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7" w:history="1">
            <w:r w:rsidR="007B5830" w:rsidRPr="00BC788F">
              <w:rPr>
                <w:rStyle w:val="Hyperlink"/>
                <w:rFonts w:ascii="Times New Roman" w:hAnsi="Times New Roman" w:cs="Times New Roman"/>
                <w:noProof/>
              </w:rPr>
              <w:t>2.1.</w:t>
            </w:r>
            <w:r w:rsidR="007B5830">
              <w:rPr>
                <w:rFonts w:eastAsiaTheme="minorEastAsia"/>
                <w:noProof/>
              </w:rPr>
              <w:tab/>
            </w:r>
            <w:r w:rsidR="007B5830" w:rsidRPr="00BC788F">
              <w:rPr>
                <w:rStyle w:val="Hyperlink"/>
                <w:rFonts w:ascii="Times New Roman" w:hAnsi="Times New Roman" w:cs="Times New Roman"/>
                <w:noProof/>
              </w:rPr>
              <w:t>Product perspective</w:t>
            </w:r>
            <w:r w:rsidR="007B5830">
              <w:rPr>
                <w:noProof/>
                <w:webHidden/>
              </w:rPr>
              <w:tab/>
            </w:r>
            <w:r w:rsidR="007B5830">
              <w:rPr>
                <w:noProof/>
                <w:webHidden/>
              </w:rPr>
              <w:fldChar w:fldCharType="begin"/>
            </w:r>
            <w:r w:rsidR="007B5830">
              <w:rPr>
                <w:noProof/>
                <w:webHidden/>
              </w:rPr>
              <w:instrText xml:space="preserve"> PAGEREF _Toc476678727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8" w:history="1">
            <w:r w:rsidR="007B5830" w:rsidRPr="00BC788F">
              <w:rPr>
                <w:rStyle w:val="Hyperlink"/>
                <w:rFonts w:ascii="Times New Roman" w:hAnsi="Times New Roman" w:cs="Times New Roman"/>
                <w:noProof/>
              </w:rPr>
              <w:t>2.2.</w:t>
            </w:r>
            <w:r w:rsidR="007B5830">
              <w:rPr>
                <w:rFonts w:eastAsiaTheme="minorEastAsia"/>
                <w:noProof/>
              </w:rPr>
              <w:tab/>
            </w:r>
            <w:r w:rsidR="007B5830" w:rsidRPr="00BC788F">
              <w:rPr>
                <w:rStyle w:val="Hyperlink"/>
                <w:rFonts w:ascii="Times New Roman" w:hAnsi="Times New Roman" w:cs="Times New Roman"/>
                <w:noProof/>
              </w:rPr>
              <w:t>Product Functions</w:t>
            </w:r>
            <w:r w:rsidR="007B5830">
              <w:rPr>
                <w:noProof/>
                <w:webHidden/>
              </w:rPr>
              <w:tab/>
            </w:r>
            <w:r w:rsidR="007B5830">
              <w:rPr>
                <w:noProof/>
                <w:webHidden/>
              </w:rPr>
              <w:fldChar w:fldCharType="begin"/>
            </w:r>
            <w:r w:rsidR="007B5830">
              <w:rPr>
                <w:noProof/>
                <w:webHidden/>
              </w:rPr>
              <w:instrText xml:space="preserve"> PAGEREF _Toc476678728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29" w:history="1">
            <w:r w:rsidR="007B5830" w:rsidRPr="00BC788F">
              <w:rPr>
                <w:rStyle w:val="Hyperlink"/>
                <w:rFonts w:ascii="Times New Roman" w:hAnsi="Times New Roman" w:cs="Times New Roman"/>
                <w:noProof/>
              </w:rPr>
              <w:t>2.3.</w:t>
            </w:r>
            <w:r w:rsidR="007B5830">
              <w:rPr>
                <w:rFonts w:eastAsiaTheme="minorEastAsia"/>
                <w:noProof/>
              </w:rPr>
              <w:tab/>
            </w:r>
            <w:r w:rsidR="007B5830" w:rsidRPr="00BC788F">
              <w:rPr>
                <w:rStyle w:val="Hyperlink"/>
                <w:rFonts w:ascii="Times New Roman" w:hAnsi="Times New Roman" w:cs="Times New Roman"/>
                <w:noProof/>
              </w:rPr>
              <w:t>User Characteristic</w:t>
            </w:r>
            <w:r w:rsidR="007B5830">
              <w:rPr>
                <w:noProof/>
                <w:webHidden/>
              </w:rPr>
              <w:tab/>
            </w:r>
            <w:r w:rsidR="007B5830">
              <w:rPr>
                <w:noProof/>
                <w:webHidden/>
              </w:rPr>
              <w:fldChar w:fldCharType="begin"/>
            </w:r>
            <w:r w:rsidR="007B5830">
              <w:rPr>
                <w:noProof/>
                <w:webHidden/>
              </w:rPr>
              <w:instrText xml:space="preserve"> PAGEREF _Toc476678729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30" w:history="1">
            <w:r w:rsidR="007B5830" w:rsidRPr="00BC788F">
              <w:rPr>
                <w:rStyle w:val="Hyperlink"/>
                <w:rFonts w:ascii="Times New Roman" w:hAnsi="Times New Roman" w:cs="Times New Roman"/>
                <w:noProof/>
              </w:rPr>
              <w:t>2.4.</w:t>
            </w:r>
            <w:r w:rsidR="007B5830">
              <w:rPr>
                <w:rFonts w:eastAsiaTheme="minorEastAsia"/>
                <w:noProof/>
              </w:rPr>
              <w:tab/>
            </w:r>
            <w:r w:rsidR="007B5830" w:rsidRPr="00BC788F">
              <w:rPr>
                <w:rStyle w:val="Hyperlink"/>
                <w:rFonts w:ascii="Times New Roman" w:hAnsi="Times New Roman" w:cs="Times New Roman"/>
                <w:noProof/>
              </w:rPr>
              <w:t>Operation Environment</w:t>
            </w:r>
            <w:r w:rsidR="007B5830">
              <w:rPr>
                <w:noProof/>
                <w:webHidden/>
              </w:rPr>
              <w:tab/>
            </w:r>
            <w:r w:rsidR="007B5830">
              <w:rPr>
                <w:noProof/>
                <w:webHidden/>
              </w:rPr>
              <w:fldChar w:fldCharType="begin"/>
            </w:r>
            <w:r w:rsidR="007B5830">
              <w:rPr>
                <w:noProof/>
                <w:webHidden/>
              </w:rPr>
              <w:instrText xml:space="preserve"> PAGEREF _Toc476678730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31" w:history="1">
            <w:r w:rsidR="007B5830" w:rsidRPr="00BC788F">
              <w:rPr>
                <w:rStyle w:val="Hyperlink"/>
                <w:rFonts w:ascii="Times New Roman" w:hAnsi="Times New Roman" w:cs="Times New Roman"/>
                <w:noProof/>
              </w:rPr>
              <w:t>2.5.</w:t>
            </w:r>
            <w:r w:rsidR="007B5830">
              <w:rPr>
                <w:rFonts w:eastAsiaTheme="minorEastAsia"/>
                <w:noProof/>
              </w:rPr>
              <w:tab/>
            </w:r>
            <w:r w:rsidR="007B5830" w:rsidRPr="00BC788F">
              <w:rPr>
                <w:rStyle w:val="Hyperlink"/>
                <w:rFonts w:ascii="Times New Roman" w:hAnsi="Times New Roman" w:cs="Times New Roman"/>
                <w:noProof/>
              </w:rPr>
              <w:t>Design and Implementation constants</w:t>
            </w:r>
            <w:r w:rsidR="007B5830">
              <w:rPr>
                <w:noProof/>
                <w:webHidden/>
              </w:rPr>
              <w:tab/>
            </w:r>
            <w:r w:rsidR="007B5830">
              <w:rPr>
                <w:noProof/>
                <w:webHidden/>
              </w:rPr>
              <w:fldChar w:fldCharType="begin"/>
            </w:r>
            <w:r w:rsidR="007B5830">
              <w:rPr>
                <w:noProof/>
                <w:webHidden/>
              </w:rPr>
              <w:instrText xml:space="preserve"> PAGEREF _Toc476678731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4F674E">
          <w:pPr>
            <w:pStyle w:val="TOC1"/>
            <w:tabs>
              <w:tab w:val="right" w:leader="dot" w:pos="9016"/>
            </w:tabs>
            <w:rPr>
              <w:rFonts w:eastAsiaTheme="minorEastAsia"/>
              <w:noProof/>
            </w:rPr>
          </w:pPr>
          <w:hyperlink w:anchor="_Toc476678732" w:history="1">
            <w:r w:rsidR="007B5830" w:rsidRPr="00BC788F">
              <w:rPr>
                <w:rStyle w:val="Hyperlink"/>
                <w:rFonts w:ascii="Times New Roman" w:hAnsi="Times New Roman" w:cs="Times New Roman"/>
                <w:noProof/>
              </w:rPr>
              <w:t>Chapter III | Software Requirement Specification</w:t>
            </w:r>
            <w:r w:rsidR="007B5830">
              <w:rPr>
                <w:noProof/>
                <w:webHidden/>
              </w:rPr>
              <w:tab/>
            </w:r>
            <w:r w:rsidR="007B5830">
              <w:rPr>
                <w:noProof/>
                <w:webHidden/>
              </w:rPr>
              <w:fldChar w:fldCharType="begin"/>
            </w:r>
            <w:r w:rsidR="007B5830">
              <w:rPr>
                <w:noProof/>
                <w:webHidden/>
              </w:rPr>
              <w:instrText xml:space="preserve"> PAGEREF _Toc476678732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33" w:history="1">
            <w:r w:rsidR="007B5830" w:rsidRPr="00BC788F">
              <w:rPr>
                <w:rStyle w:val="Hyperlink"/>
                <w:rFonts w:ascii="Times New Roman" w:hAnsi="Times New Roman" w:cs="Times New Roman"/>
                <w:noProof/>
              </w:rPr>
              <w:t>3.1</w:t>
            </w:r>
            <w:r w:rsidR="007B5830">
              <w:rPr>
                <w:rFonts w:eastAsiaTheme="minorEastAsia"/>
                <w:noProof/>
              </w:rPr>
              <w:tab/>
            </w:r>
            <w:r w:rsidR="007B5830" w:rsidRPr="00BC788F">
              <w:rPr>
                <w:rStyle w:val="Hyperlink"/>
                <w:rFonts w:ascii="Times New Roman" w:hAnsi="Times New Roman" w:cs="Times New Roman"/>
                <w:noProof/>
              </w:rPr>
              <w:t>User requirements</w:t>
            </w:r>
            <w:r w:rsidR="007B5830">
              <w:rPr>
                <w:noProof/>
                <w:webHidden/>
              </w:rPr>
              <w:tab/>
            </w:r>
            <w:r w:rsidR="007B5830">
              <w:rPr>
                <w:noProof/>
                <w:webHidden/>
              </w:rPr>
              <w:fldChar w:fldCharType="begin"/>
            </w:r>
            <w:r w:rsidR="007B5830">
              <w:rPr>
                <w:noProof/>
                <w:webHidden/>
              </w:rPr>
              <w:instrText xml:space="preserve"> PAGEREF _Toc476678733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34" w:history="1">
            <w:r w:rsidR="007B5830" w:rsidRPr="00BC788F">
              <w:rPr>
                <w:rStyle w:val="Hyperlink"/>
                <w:rFonts w:ascii="Times New Roman" w:hAnsi="Times New Roman" w:cs="Times New Roman"/>
                <w:noProof/>
              </w:rPr>
              <w:t>3.2</w:t>
            </w:r>
            <w:r w:rsidR="007B5830">
              <w:rPr>
                <w:rFonts w:eastAsiaTheme="minorEastAsia"/>
                <w:noProof/>
              </w:rPr>
              <w:tab/>
            </w:r>
            <w:r w:rsidR="007B5830" w:rsidRPr="00BC788F">
              <w:rPr>
                <w:rStyle w:val="Hyperlink"/>
                <w:rFonts w:ascii="Times New Roman" w:hAnsi="Times New Roman" w:cs="Times New Roman"/>
                <w:noProof/>
              </w:rPr>
              <w:t>System requirements</w:t>
            </w:r>
            <w:r w:rsidR="007B5830">
              <w:rPr>
                <w:noProof/>
                <w:webHidden/>
              </w:rPr>
              <w:tab/>
            </w:r>
            <w:r w:rsidR="007B5830">
              <w:rPr>
                <w:noProof/>
                <w:webHidden/>
              </w:rPr>
              <w:fldChar w:fldCharType="begin"/>
            </w:r>
            <w:r w:rsidR="007B5830">
              <w:rPr>
                <w:noProof/>
                <w:webHidden/>
              </w:rPr>
              <w:instrText xml:space="preserve"> PAGEREF _Toc476678734 \h </w:instrText>
            </w:r>
            <w:r w:rsidR="007B5830">
              <w:rPr>
                <w:noProof/>
                <w:webHidden/>
              </w:rPr>
            </w:r>
            <w:r w:rsidR="007B5830">
              <w:rPr>
                <w:noProof/>
                <w:webHidden/>
              </w:rPr>
              <w:fldChar w:fldCharType="separate"/>
            </w:r>
            <w:r w:rsidR="007B5830">
              <w:rPr>
                <w:noProof/>
                <w:webHidden/>
              </w:rPr>
              <w:t>9</w:t>
            </w:r>
            <w:r w:rsidR="007B5830">
              <w:rPr>
                <w:noProof/>
                <w:webHidden/>
              </w:rPr>
              <w:fldChar w:fldCharType="end"/>
            </w:r>
          </w:hyperlink>
        </w:p>
        <w:p w:rsidR="007B5830" w:rsidRDefault="004F674E">
          <w:pPr>
            <w:pStyle w:val="TOC2"/>
            <w:tabs>
              <w:tab w:val="left" w:pos="880"/>
              <w:tab w:val="right" w:leader="dot" w:pos="9016"/>
            </w:tabs>
            <w:rPr>
              <w:rFonts w:eastAsiaTheme="minorEastAsia"/>
              <w:noProof/>
            </w:rPr>
          </w:pPr>
          <w:hyperlink w:anchor="_Toc476678735" w:history="1">
            <w:r w:rsidR="007B5830" w:rsidRPr="00BC788F">
              <w:rPr>
                <w:rStyle w:val="Hyperlink"/>
                <w:rFonts w:ascii="Times New Roman" w:hAnsi="Times New Roman" w:cs="Times New Roman"/>
                <w:noProof/>
              </w:rPr>
              <w:t>3.3</w:t>
            </w:r>
            <w:r w:rsidR="007B5830">
              <w:rPr>
                <w:rFonts w:eastAsiaTheme="minorEastAsia"/>
                <w:noProof/>
              </w:rPr>
              <w:tab/>
            </w:r>
            <w:r w:rsidR="007B5830" w:rsidRPr="00BC788F">
              <w:rPr>
                <w:rStyle w:val="Hyperlink"/>
                <w:rFonts w:ascii="Times New Roman" w:hAnsi="Times New Roman" w:cs="Times New Roman"/>
                <w:noProof/>
              </w:rPr>
              <w:t>User requirement specification with system requirement specification</w:t>
            </w:r>
            <w:r w:rsidR="007B5830">
              <w:rPr>
                <w:noProof/>
                <w:webHidden/>
              </w:rPr>
              <w:tab/>
            </w:r>
            <w:r w:rsidR="007B5830">
              <w:rPr>
                <w:noProof/>
                <w:webHidden/>
              </w:rPr>
              <w:fldChar w:fldCharType="begin"/>
            </w:r>
            <w:r w:rsidR="007B5830">
              <w:rPr>
                <w:noProof/>
                <w:webHidden/>
              </w:rPr>
              <w:instrText xml:space="preserve"> PAGEREF _Toc476678735 \h </w:instrText>
            </w:r>
            <w:r w:rsidR="007B5830">
              <w:rPr>
                <w:noProof/>
                <w:webHidden/>
              </w:rPr>
            </w:r>
            <w:r w:rsidR="007B5830">
              <w:rPr>
                <w:noProof/>
                <w:webHidden/>
              </w:rPr>
              <w:fldChar w:fldCharType="separate"/>
            </w:r>
            <w:r w:rsidR="007B5830">
              <w:rPr>
                <w:noProof/>
                <w:webHidden/>
              </w:rPr>
              <w:t>13</w:t>
            </w:r>
            <w:r w:rsidR="007B5830">
              <w:rPr>
                <w:noProof/>
                <w:webHidden/>
              </w:rPr>
              <w:fldChar w:fldCharType="end"/>
            </w:r>
          </w:hyperlink>
        </w:p>
        <w:p w:rsidR="007B5830" w:rsidRPr="00F32B94" w:rsidRDefault="004F674E">
          <w:pPr>
            <w:pStyle w:val="TOC1"/>
            <w:tabs>
              <w:tab w:val="right" w:leader="dot" w:pos="9016"/>
            </w:tabs>
            <w:rPr>
              <w:rFonts w:eastAsiaTheme="minorEastAsia"/>
              <w:noProof/>
            </w:rPr>
          </w:pPr>
          <w:hyperlink w:anchor="_Toc476678736" w:history="1">
            <w:r w:rsidR="007B5830" w:rsidRPr="00F32B94">
              <w:rPr>
                <w:rStyle w:val="Hyperlink"/>
                <w:rFonts w:ascii="Times New Roman" w:hAnsi="Times New Roman" w:cs="Times New Roman"/>
                <w:noProof/>
              </w:rPr>
              <w:t>Chapter IV | Requirement Specification</w:t>
            </w:r>
            <w:r w:rsidR="007B5830" w:rsidRPr="00F32B94">
              <w:rPr>
                <w:noProof/>
                <w:webHidden/>
              </w:rPr>
              <w:tab/>
            </w:r>
            <w:r w:rsidR="007B5830" w:rsidRPr="00F32B94">
              <w:rPr>
                <w:noProof/>
                <w:webHidden/>
              </w:rPr>
              <w:fldChar w:fldCharType="begin"/>
            </w:r>
            <w:r w:rsidR="007B5830" w:rsidRPr="00F32B94">
              <w:rPr>
                <w:noProof/>
                <w:webHidden/>
              </w:rPr>
              <w:instrText xml:space="preserve"> PAGEREF _Toc476678736 \h </w:instrText>
            </w:r>
            <w:r w:rsidR="007B5830" w:rsidRPr="00F32B94">
              <w:rPr>
                <w:noProof/>
                <w:webHidden/>
              </w:rPr>
            </w:r>
            <w:r w:rsidR="007B5830" w:rsidRPr="00F32B94">
              <w:rPr>
                <w:noProof/>
                <w:webHidden/>
              </w:rPr>
              <w:fldChar w:fldCharType="separate"/>
            </w:r>
            <w:r w:rsidR="007B5830" w:rsidRPr="00F32B94">
              <w:rPr>
                <w:noProof/>
                <w:webHidden/>
              </w:rPr>
              <w:t>22</w:t>
            </w:r>
            <w:r w:rsidR="007B5830" w:rsidRPr="00F32B94">
              <w:rPr>
                <w:noProof/>
                <w:webHidden/>
              </w:rPr>
              <w:fldChar w:fldCharType="end"/>
            </w:r>
          </w:hyperlink>
        </w:p>
        <w:p w:rsidR="007B5830" w:rsidRPr="00F32B94" w:rsidRDefault="004F674E">
          <w:pPr>
            <w:pStyle w:val="TOC2"/>
            <w:tabs>
              <w:tab w:val="left" w:pos="880"/>
              <w:tab w:val="right" w:leader="dot" w:pos="9016"/>
            </w:tabs>
            <w:rPr>
              <w:rFonts w:eastAsiaTheme="minorEastAsia"/>
              <w:noProof/>
            </w:rPr>
          </w:pPr>
          <w:hyperlink w:anchor="_Toc476678737" w:history="1">
            <w:r w:rsidR="007B5830" w:rsidRPr="00F32B94">
              <w:rPr>
                <w:rStyle w:val="Hyperlink"/>
                <w:rFonts w:ascii="Times New Roman" w:hAnsi="Times New Roman" w:cs="Times New Roman"/>
                <w:noProof/>
              </w:rPr>
              <w:t>4.1</w:t>
            </w:r>
            <w:r w:rsidR="007B5830" w:rsidRPr="00F32B94">
              <w:rPr>
                <w:rFonts w:eastAsiaTheme="minorEastAsia"/>
                <w:noProof/>
              </w:rPr>
              <w:tab/>
            </w:r>
            <w:r w:rsidR="007B5830" w:rsidRPr="00F32B94">
              <w:rPr>
                <w:rStyle w:val="Hyperlink"/>
                <w:rFonts w:ascii="Times New Roman" w:hAnsi="Times New Roman" w:cs="Times New Roman"/>
                <w:noProof/>
              </w:rPr>
              <w:t>Use case diagram</w:t>
            </w:r>
            <w:r w:rsidR="007B5830" w:rsidRPr="00F32B94">
              <w:rPr>
                <w:noProof/>
                <w:webHidden/>
              </w:rPr>
              <w:tab/>
            </w:r>
            <w:r w:rsidR="007B5830" w:rsidRPr="00F32B94">
              <w:rPr>
                <w:noProof/>
                <w:webHidden/>
              </w:rPr>
              <w:fldChar w:fldCharType="begin"/>
            </w:r>
            <w:r w:rsidR="007B5830" w:rsidRPr="00F32B94">
              <w:rPr>
                <w:noProof/>
                <w:webHidden/>
              </w:rPr>
              <w:instrText xml:space="preserve"> PAGEREF _Toc476678737 \h </w:instrText>
            </w:r>
            <w:r w:rsidR="007B5830" w:rsidRPr="00F32B94">
              <w:rPr>
                <w:noProof/>
                <w:webHidden/>
              </w:rPr>
            </w:r>
            <w:r w:rsidR="007B5830" w:rsidRPr="00F32B94">
              <w:rPr>
                <w:noProof/>
                <w:webHidden/>
              </w:rPr>
              <w:fldChar w:fldCharType="separate"/>
            </w:r>
            <w:r w:rsidR="007B5830" w:rsidRPr="00F32B94">
              <w:rPr>
                <w:noProof/>
                <w:webHidden/>
              </w:rPr>
              <w:t>22</w:t>
            </w:r>
            <w:r w:rsidR="007B5830" w:rsidRPr="00F32B94">
              <w:rPr>
                <w:noProof/>
                <w:webHidden/>
              </w:rPr>
              <w:fldChar w:fldCharType="end"/>
            </w:r>
          </w:hyperlink>
        </w:p>
        <w:p w:rsidR="007B5830" w:rsidRPr="00F32B94" w:rsidRDefault="004F674E">
          <w:pPr>
            <w:pStyle w:val="TOC2"/>
            <w:tabs>
              <w:tab w:val="left" w:pos="880"/>
              <w:tab w:val="right" w:leader="dot" w:pos="9016"/>
            </w:tabs>
            <w:rPr>
              <w:rFonts w:eastAsiaTheme="minorEastAsia"/>
              <w:noProof/>
            </w:rPr>
          </w:pPr>
          <w:hyperlink w:anchor="_Toc476678738" w:history="1">
            <w:r w:rsidR="007B5830" w:rsidRPr="00F32B94">
              <w:rPr>
                <w:rStyle w:val="Hyperlink"/>
                <w:rFonts w:ascii="Times New Roman" w:hAnsi="Times New Roman" w:cs="Times New Roman"/>
                <w:noProof/>
              </w:rPr>
              <w:t>4.2</w:t>
            </w:r>
            <w:r w:rsidR="007B5830" w:rsidRPr="00F32B94">
              <w:rPr>
                <w:rFonts w:eastAsiaTheme="minorEastAsia"/>
                <w:noProof/>
              </w:rPr>
              <w:tab/>
            </w:r>
            <w:r w:rsidR="007B5830" w:rsidRPr="00F32B94">
              <w:rPr>
                <w:rStyle w:val="Hyperlink"/>
                <w:rFonts w:ascii="Times New Roman" w:hAnsi="Times New Roman" w:cs="Times New Roman"/>
                <w:noProof/>
              </w:rPr>
              <w:t>Use case description</w:t>
            </w:r>
            <w:r w:rsidR="007B5830" w:rsidRPr="00F32B94">
              <w:rPr>
                <w:noProof/>
                <w:webHidden/>
              </w:rPr>
              <w:tab/>
            </w:r>
            <w:r w:rsidR="007B5830" w:rsidRPr="00F32B94">
              <w:rPr>
                <w:noProof/>
                <w:webHidden/>
              </w:rPr>
              <w:fldChar w:fldCharType="begin"/>
            </w:r>
            <w:r w:rsidR="007B5830" w:rsidRPr="00F32B94">
              <w:rPr>
                <w:noProof/>
                <w:webHidden/>
              </w:rPr>
              <w:instrText xml:space="preserve"> PAGEREF _Toc476678738 \h </w:instrText>
            </w:r>
            <w:r w:rsidR="007B5830" w:rsidRPr="00F32B94">
              <w:rPr>
                <w:noProof/>
                <w:webHidden/>
              </w:rPr>
            </w:r>
            <w:r w:rsidR="007B5830" w:rsidRPr="00F32B94">
              <w:rPr>
                <w:noProof/>
                <w:webHidden/>
              </w:rPr>
              <w:fldChar w:fldCharType="separate"/>
            </w:r>
            <w:r w:rsidR="007B5830" w:rsidRPr="00F32B94">
              <w:rPr>
                <w:noProof/>
                <w:webHidden/>
              </w:rPr>
              <w:t>22</w:t>
            </w:r>
            <w:r w:rsidR="007B5830" w:rsidRPr="00F32B94">
              <w:rPr>
                <w:noProof/>
                <w:webHidden/>
              </w:rPr>
              <w:fldChar w:fldCharType="end"/>
            </w:r>
          </w:hyperlink>
        </w:p>
        <w:p w:rsidR="007B5830" w:rsidRDefault="004F674E">
          <w:pPr>
            <w:pStyle w:val="TOC3"/>
            <w:tabs>
              <w:tab w:val="right" w:leader="dot" w:pos="9016"/>
            </w:tabs>
            <w:rPr>
              <w:noProof/>
            </w:rPr>
          </w:pPr>
          <w:hyperlink w:anchor="_Toc476678739" w:history="1">
            <w:r w:rsidR="007B5830" w:rsidRPr="00BC788F">
              <w:rPr>
                <w:rStyle w:val="Hyperlink"/>
                <w:rFonts w:ascii="Times New Roman" w:hAnsi="Times New Roman" w:cs="Times New Roman"/>
                <w:noProof/>
              </w:rPr>
              <w:t>UC-01</w:t>
            </w:r>
            <w:r w:rsidR="007B5830">
              <w:rPr>
                <w:noProof/>
                <w:webHidden/>
              </w:rPr>
              <w:tab/>
            </w:r>
            <w:r w:rsidR="007B5830">
              <w:rPr>
                <w:noProof/>
                <w:webHidden/>
              </w:rPr>
              <w:fldChar w:fldCharType="begin"/>
            </w:r>
            <w:r w:rsidR="007B5830">
              <w:rPr>
                <w:noProof/>
                <w:webHidden/>
              </w:rPr>
              <w:instrText xml:space="preserve"> PAGEREF _Toc476678739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4F674E">
          <w:pPr>
            <w:pStyle w:val="TOC3"/>
            <w:tabs>
              <w:tab w:val="right" w:leader="dot" w:pos="9016"/>
            </w:tabs>
            <w:rPr>
              <w:noProof/>
            </w:rPr>
          </w:pPr>
          <w:hyperlink w:anchor="_Toc476678740" w:history="1">
            <w:r w:rsidR="007B5830" w:rsidRPr="00BC788F">
              <w:rPr>
                <w:rStyle w:val="Hyperlink"/>
                <w:rFonts w:ascii="Times New Roman" w:hAnsi="Times New Roman" w:cs="Times New Roman"/>
                <w:noProof/>
              </w:rPr>
              <w:t>UC-02</w:t>
            </w:r>
            <w:r w:rsidR="007B5830">
              <w:rPr>
                <w:noProof/>
                <w:webHidden/>
              </w:rPr>
              <w:tab/>
            </w:r>
            <w:r w:rsidR="007B5830">
              <w:rPr>
                <w:noProof/>
                <w:webHidden/>
              </w:rPr>
              <w:fldChar w:fldCharType="begin"/>
            </w:r>
            <w:r w:rsidR="007B5830">
              <w:rPr>
                <w:noProof/>
                <w:webHidden/>
              </w:rPr>
              <w:instrText xml:space="preserve"> PAGEREF _Toc476678740 \h </w:instrText>
            </w:r>
            <w:r w:rsidR="007B5830">
              <w:rPr>
                <w:noProof/>
                <w:webHidden/>
              </w:rPr>
            </w:r>
            <w:r w:rsidR="007B5830">
              <w:rPr>
                <w:noProof/>
                <w:webHidden/>
              </w:rPr>
              <w:fldChar w:fldCharType="separate"/>
            </w:r>
            <w:r w:rsidR="007B5830">
              <w:rPr>
                <w:noProof/>
                <w:webHidden/>
              </w:rPr>
              <w:t>24</w:t>
            </w:r>
            <w:r w:rsidR="007B5830">
              <w:rPr>
                <w:noProof/>
                <w:webHidden/>
              </w:rPr>
              <w:fldChar w:fldCharType="end"/>
            </w:r>
          </w:hyperlink>
        </w:p>
        <w:p w:rsidR="007B5830" w:rsidRDefault="004F674E">
          <w:pPr>
            <w:pStyle w:val="TOC3"/>
            <w:tabs>
              <w:tab w:val="right" w:leader="dot" w:pos="9016"/>
            </w:tabs>
            <w:rPr>
              <w:noProof/>
            </w:rPr>
          </w:pPr>
          <w:hyperlink w:anchor="_Toc476678741" w:history="1">
            <w:r w:rsidR="007B5830" w:rsidRPr="00BC788F">
              <w:rPr>
                <w:rStyle w:val="Hyperlink"/>
                <w:rFonts w:ascii="Times New Roman" w:hAnsi="Times New Roman" w:cs="Times New Roman"/>
                <w:noProof/>
              </w:rPr>
              <w:t>UC-03</w:t>
            </w:r>
            <w:r w:rsidR="007B5830">
              <w:rPr>
                <w:noProof/>
                <w:webHidden/>
              </w:rPr>
              <w:tab/>
            </w:r>
            <w:r w:rsidR="007B5830">
              <w:rPr>
                <w:noProof/>
                <w:webHidden/>
              </w:rPr>
              <w:fldChar w:fldCharType="begin"/>
            </w:r>
            <w:r w:rsidR="007B5830">
              <w:rPr>
                <w:noProof/>
                <w:webHidden/>
              </w:rPr>
              <w:instrText xml:space="preserve"> PAGEREF _Toc476678741 \h </w:instrText>
            </w:r>
            <w:r w:rsidR="007B5830">
              <w:rPr>
                <w:noProof/>
                <w:webHidden/>
              </w:rPr>
            </w:r>
            <w:r w:rsidR="007B5830">
              <w:rPr>
                <w:noProof/>
                <w:webHidden/>
              </w:rPr>
              <w:fldChar w:fldCharType="separate"/>
            </w:r>
            <w:r w:rsidR="007B5830">
              <w:rPr>
                <w:noProof/>
                <w:webHidden/>
              </w:rPr>
              <w:t>26</w:t>
            </w:r>
            <w:r w:rsidR="007B5830">
              <w:rPr>
                <w:noProof/>
                <w:webHidden/>
              </w:rPr>
              <w:fldChar w:fldCharType="end"/>
            </w:r>
          </w:hyperlink>
        </w:p>
        <w:p w:rsidR="007B5830" w:rsidRDefault="004F674E">
          <w:pPr>
            <w:pStyle w:val="TOC3"/>
            <w:tabs>
              <w:tab w:val="right" w:leader="dot" w:pos="9016"/>
            </w:tabs>
            <w:rPr>
              <w:noProof/>
            </w:rPr>
          </w:pPr>
          <w:hyperlink w:anchor="_Toc476678742" w:history="1">
            <w:r w:rsidR="007B5830" w:rsidRPr="00BC788F">
              <w:rPr>
                <w:rStyle w:val="Hyperlink"/>
                <w:rFonts w:ascii="Times New Roman" w:hAnsi="Times New Roman" w:cs="Times New Roman"/>
                <w:noProof/>
              </w:rPr>
              <w:t>UC-04</w:t>
            </w:r>
            <w:r w:rsidR="007B5830">
              <w:rPr>
                <w:noProof/>
                <w:webHidden/>
              </w:rPr>
              <w:tab/>
            </w:r>
            <w:r w:rsidR="007B5830">
              <w:rPr>
                <w:noProof/>
                <w:webHidden/>
              </w:rPr>
              <w:fldChar w:fldCharType="begin"/>
            </w:r>
            <w:r w:rsidR="007B5830">
              <w:rPr>
                <w:noProof/>
                <w:webHidden/>
              </w:rPr>
              <w:instrText xml:space="preserve"> PAGEREF _Toc476678742 \h </w:instrText>
            </w:r>
            <w:r w:rsidR="007B5830">
              <w:rPr>
                <w:noProof/>
                <w:webHidden/>
              </w:rPr>
            </w:r>
            <w:r w:rsidR="007B5830">
              <w:rPr>
                <w:noProof/>
                <w:webHidden/>
              </w:rPr>
              <w:fldChar w:fldCharType="separate"/>
            </w:r>
            <w:r w:rsidR="007B5830">
              <w:rPr>
                <w:noProof/>
                <w:webHidden/>
              </w:rPr>
              <w:t>27</w:t>
            </w:r>
            <w:r w:rsidR="007B5830">
              <w:rPr>
                <w:noProof/>
                <w:webHidden/>
              </w:rPr>
              <w:fldChar w:fldCharType="end"/>
            </w:r>
          </w:hyperlink>
        </w:p>
        <w:p w:rsidR="007B5830" w:rsidRDefault="004F674E">
          <w:pPr>
            <w:pStyle w:val="TOC3"/>
            <w:tabs>
              <w:tab w:val="right" w:leader="dot" w:pos="9016"/>
            </w:tabs>
            <w:rPr>
              <w:noProof/>
            </w:rPr>
          </w:pPr>
          <w:hyperlink w:anchor="_Toc476678743" w:history="1">
            <w:r w:rsidR="007B5830" w:rsidRPr="00BC788F">
              <w:rPr>
                <w:rStyle w:val="Hyperlink"/>
                <w:rFonts w:ascii="Times New Roman" w:hAnsi="Times New Roman" w:cs="Times New Roman"/>
                <w:noProof/>
              </w:rPr>
              <w:t>UC-05</w:t>
            </w:r>
            <w:r w:rsidR="007B5830">
              <w:rPr>
                <w:noProof/>
                <w:webHidden/>
              </w:rPr>
              <w:tab/>
            </w:r>
            <w:r w:rsidR="007B5830">
              <w:rPr>
                <w:noProof/>
                <w:webHidden/>
              </w:rPr>
              <w:fldChar w:fldCharType="begin"/>
            </w:r>
            <w:r w:rsidR="007B5830">
              <w:rPr>
                <w:noProof/>
                <w:webHidden/>
              </w:rPr>
              <w:instrText xml:space="preserve"> PAGEREF _Toc476678743 \h </w:instrText>
            </w:r>
            <w:r w:rsidR="007B5830">
              <w:rPr>
                <w:noProof/>
                <w:webHidden/>
              </w:rPr>
            </w:r>
            <w:r w:rsidR="007B5830">
              <w:rPr>
                <w:noProof/>
                <w:webHidden/>
              </w:rPr>
              <w:fldChar w:fldCharType="separate"/>
            </w:r>
            <w:r w:rsidR="007B5830">
              <w:rPr>
                <w:noProof/>
                <w:webHidden/>
              </w:rPr>
              <w:t>28</w:t>
            </w:r>
            <w:r w:rsidR="007B5830">
              <w:rPr>
                <w:noProof/>
                <w:webHidden/>
              </w:rPr>
              <w:fldChar w:fldCharType="end"/>
            </w:r>
          </w:hyperlink>
        </w:p>
        <w:p w:rsidR="007B5830" w:rsidRDefault="004F674E">
          <w:pPr>
            <w:pStyle w:val="TOC3"/>
            <w:tabs>
              <w:tab w:val="right" w:leader="dot" w:pos="9016"/>
            </w:tabs>
            <w:rPr>
              <w:noProof/>
            </w:rPr>
          </w:pPr>
          <w:hyperlink w:anchor="_Toc476678744" w:history="1">
            <w:r w:rsidR="007B5830" w:rsidRPr="00BC788F">
              <w:rPr>
                <w:rStyle w:val="Hyperlink"/>
                <w:rFonts w:ascii="Times New Roman" w:hAnsi="Times New Roman" w:cs="Times New Roman"/>
                <w:noProof/>
              </w:rPr>
              <w:t>UC-06</w:t>
            </w:r>
            <w:r w:rsidR="007B5830">
              <w:rPr>
                <w:noProof/>
                <w:webHidden/>
              </w:rPr>
              <w:tab/>
            </w:r>
            <w:r w:rsidR="007B5830">
              <w:rPr>
                <w:noProof/>
                <w:webHidden/>
              </w:rPr>
              <w:fldChar w:fldCharType="begin"/>
            </w:r>
            <w:r w:rsidR="007B5830">
              <w:rPr>
                <w:noProof/>
                <w:webHidden/>
              </w:rPr>
              <w:instrText xml:space="preserve"> PAGEREF _Toc476678744 \h </w:instrText>
            </w:r>
            <w:r w:rsidR="007B5830">
              <w:rPr>
                <w:noProof/>
                <w:webHidden/>
              </w:rPr>
            </w:r>
            <w:r w:rsidR="007B5830">
              <w:rPr>
                <w:noProof/>
                <w:webHidden/>
              </w:rPr>
              <w:fldChar w:fldCharType="separate"/>
            </w:r>
            <w:r w:rsidR="007B5830">
              <w:rPr>
                <w:noProof/>
                <w:webHidden/>
              </w:rPr>
              <w:t>29</w:t>
            </w:r>
            <w:r w:rsidR="007B5830">
              <w:rPr>
                <w:noProof/>
                <w:webHidden/>
              </w:rPr>
              <w:fldChar w:fldCharType="end"/>
            </w:r>
          </w:hyperlink>
        </w:p>
        <w:p w:rsidR="007B5830" w:rsidRDefault="004F674E">
          <w:pPr>
            <w:pStyle w:val="TOC3"/>
            <w:tabs>
              <w:tab w:val="right" w:leader="dot" w:pos="9016"/>
            </w:tabs>
            <w:rPr>
              <w:noProof/>
            </w:rPr>
          </w:pPr>
          <w:hyperlink w:anchor="_Toc476678745" w:history="1">
            <w:r w:rsidR="007B5830" w:rsidRPr="00BC788F">
              <w:rPr>
                <w:rStyle w:val="Hyperlink"/>
                <w:rFonts w:ascii="Times New Roman" w:hAnsi="Times New Roman" w:cs="Times New Roman"/>
                <w:noProof/>
              </w:rPr>
              <w:t>UC-07</w:t>
            </w:r>
            <w:r w:rsidR="007B5830">
              <w:rPr>
                <w:noProof/>
                <w:webHidden/>
              </w:rPr>
              <w:tab/>
            </w:r>
            <w:r w:rsidR="007B5830">
              <w:rPr>
                <w:noProof/>
                <w:webHidden/>
              </w:rPr>
              <w:fldChar w:fldCharType="begin"/>
            </w:r>
            <w:r w:rsidR="007B5830">
              <w:rPr>
                <w:noProof/>
                <w:webHidden/>
              </w:rPr>
              <w:instrText xml:space="preserve"> PAGEREF _Toc476678745 \h </w:instrText>
            </w:r>
            <w:r w:rsidR="007B5830">
              <w:rPr>
                <w:noProof/>
                <w:webHidden/>
              </w:rPr>
            </w:r>
            <w:r w:rsidR="007B5830">
              <w:rPr>
                <w:noProof/>
                <w:webHidden/>
              </w:rPr>
              <w:fldChar w:fldCharType="separate"/>
            </w:r>
            <w:r w:rsidR="007B5830">
              <w:rPr>
                <w:noProof/>
                <w:webHidden/>
              </w:rPr>
              <w:t>30</w:t>
            </w:r>
            <w:r w:rsidR="007B5830">
              <w:rPr>
                <w:noProof/>
                <w:webHidden/>
              </w:rPr>
              <w:fldChar w:fldCharType="end"/>
            </w:r>
          </w:hyperlink>
        </w:p>
        <w:p w:rsidR="007B5830" w:rsidRDefault="004F674E">
          <w:pPr>
            <w:pStyle w:val="TOC3"/>
            <w:tabs>
              <w:tab w:val="right" w:leader="dot" w:pos="9016"/>
            </w:tabs>
            <w:rPr>
              <w:noProof/>
            </w:rPr>
          </w:pPr>
          <w:hyperlink w:anchor="_Toc476678746" w:history="1">
            <w:r w:rsidR="007B5830" w:rsidRPr="00BC788F">
              <w:rPr>
                <w:rStyle w:val="Hyperlink"/>
                <w:rFonts w:ascii="Times New Roman" w:hAnsi="Times New Roman" w:cs="Times New Roman"/>
                <w:noProof/>
              </w:rPr>
              <w:t>UC-08</w:t>
            </w:r>
            <w:r w:rsidR="007B5830">
              <w:rPr>
                <w:noProof/>
                <w:webHidden/>
              </w:rPr>
              <w:tab/>
            </w:r>
            <w:r w:rsidR="007B5830">
              <w:rPr>
                <w:noProof/>
                <w:webHidden/>
              </w:rPr>
              <w:fldChar w:fldCharType="begin"/>
            </w:r>
            <w:r w:rsidR="007B5830">
              <w:rPr>
                <w:noProof/>
                <w:webHidden/>
              </w:rPr>
              <w:instrText xml:space="preserve"> PAGEREF _Toc476678746 \h </w:instrText>
            </w:r>
            <w:r w:rsidR="007B5830">
              <w:rPr>
                <w:noProof/>
                <w:webHidden/>
              </w:rPr>
            </w:r>
            <w:r w:rsidR="007B5830">
              <w:rPr>
                <w:noProof/>
                <w:webHidden/>
              </w:rPr>
              <w:fldChar w:fldCharType="separate"/>
            </w:r>
            <w:r w:rsidR="007B5830">
              <w:rPr>
                <w:noProof/>
                <w:webHidden/>
              </w:rPr>
              <w:t>31</w:t>
            </w:r>
            <w:r w:rsidR="007B5830">
              <w:rPr>
                <w:noProof/>
                <w:webHidden/>
              </w:rPr>
              <w:fldChar w:fldCharType="end"/>
            </w:r>
          </w:hyperlink>
        </w:p>
        <w:p w:rsidR="007B5830" w:rsidRDefault="004F674E">
          <w:pPr>
            <w:pStyle w:val="TOC3"/>
            <w:tabs>
              <w:tab w:val="right" w:leader="dot" w:pos="9016"/>
            </w:tabs>
            <w:rPr>
              <w:noProof/>
            </w:rPr>
          </w:pPr>
          <w:hyperlink w:anchor="_Toc476678747" w:history="1">
            <w:r w:rsidR="007B5830" w:rsidRPr="00BC788F">
              <w:rPr>
                <w:rStyle w:val="Hyperlink"/>
                <w:rFonts w:ascii="Times New Roman" w:hAnsi="Times New Roman" w:cs="Times New Roman"/>
                <w:noProof/>
              </w:rPr>
              <w:t>UC-09</w:t>
            </w:r>
            <w:r w:rsidR="007B5830">
              <w:rPr>
                <w:noProof/>
                <w:webHidden/>
              </w:rPr>
              <w:tab/>
            </w:r>
            <w:r w:rsidR="007B5830">
              <w:rPr>
                <w:noProof/>
                <w:webHidden/>
              </w:rPr>
              <w:fldChar w:fldCharType="begin"/>
            </w:r>
            <w:r w:rsidR="007B5830">
              <w:rPr>
                <w:noProof/>
                <w:webHidden/>
              </w:rPr>
              <w:instrText xml:space="preserve"> PAGEREF _Toc476678747 \h </w:instrText>
            </w:r>
            <w:r w:rsidR="007B5830">
              <w:rPr>
                <w:noProof/>
                <w:webHidden/>
              </w:rPr>
            </w:r>
            <w:r w:rsidR="007B5830">
              <w:rPr>
                <w:noProof/>
                <w:webHidden/>
              </w:rPr>
              <w:fldChar w:fldCharType="separate"/>
            </w:r>
            <w:r w:rsidR="007B5830">
              <w:rPr>
                <w:noProof/>
                <w:webHidden/>
              </w:rPr>
              <w:t>32</w:t>
            </w:r>
            <w:r w:rsidR="007B5830">
              <w:rPr>
                <w:noProof/>
                <w:webHidden/>
              </w:rPr>
              <w:fldChar w:fldCharType="end"/>
            </w:r>
          </w:hyperlink>
        </w:p>
        <w:p w:rsidR="007B5830" w:rsidRDefault="004F674E">
          <w:pPr>
            <w:pStyle w:val="TOC3"/>
            <w:tabs>
              <w:tab w:val="right" w:leader="dot" w:pos="9016"/>
            </w:tabs>
            <w:rPr>
              <w:noProof/>
            </w:rPr>
          </w:pPr>
          <w:hyperlink w:anchor="_Toc476678748" w:history="1">
            <w:r w:rsidR="007B5830" w:rsidRPr="00BC788F">
              <w:rPr>
                <w:rStyle w:val="Hyperlink"/>
                <w:rFonts w:ascii="Times New Roman" w:hAnsi="Times New Roman" w:cs="Times New Roman"/>
                <w:noProof/>
              </w:rPr>
              <w:t>UC-10</w:t>
            </w:r>
            <w:r w:rsidR="007B5830">
              <w:rPr>
                <w:noProof/>
                <w:webHidden/>
              </w:rPr>
              <w:tab/>
            </w:r>
            <w:r w:rsidR="007B5830">
              <w:rPr>
                <w:noProof/>
                <w:webHidden/>
              </w:rPr>
              <w:fldChar w:fldCharType="begin"/>
            </w:r>
            <w:r w:rsidR="007B5830">
              <w:rPr>
                <w:noProof/>
                <w:webHidden/>
              </w:rPr>
              <w:instrText xml:space="preserve"> PAGEREF _Toc476678748 \h </w:instrText>
            </w:r>
            <w:r w:rsidR="007B5830">
              <w:rPr>
                <w:noProof/>
                <w:webHidden/>
              </w:rPr>
            </w:r>
            <w:r w:rsidR="007B5830">
              <w:rPr>
                <w:noProof/>
                <w:webHidden/>
              </w:rPr>
              <w:fldChar w:fldCharType="separate"/>
            </w:r>
            <w:r w:rsidR="007B5830">
              <w:rPr>
                <w:noProof/>
                <w:webHidden/>
              </w:rPr>
              <w:t>33</w:t>
            </w:r>
            <w:r w:rsidR="007B5830">
              <w:rPr>
                <w:noProof/>
                <w:webHidden/>
              </w:rPr>
              <w:fldChar w:fldCharType="end"/>
            </w:r>
          </w:hyperlink>
        </w:p>
        <w:p w:rsidR="007B5830" w:rsidRDefault="004F674E">
          <w:pPr>
            <w:pStyle w:val="TOC3"/>
            <w:tabs>
              <w:tab w:val="right" w:leader="dot" w:pos="9016"/>
            </w:tabs>
            <w:rPr>
              <w:noProof/>
            </w:rPr>
          </w:pPr>
          <w:hyperlink w:anchor="_Toc476678749" w:history="1">
            <w:r w:rsidR="007B5830" w:rsidRPr="00BC788F">
              <w:rPr>
                <w:rStyle w:val="Hyperlink"/>
                <w:rFonts w:ascii="Times New Roman" w:hAnsi="Times New Roman" w:cs="Times New Roman"/>
                <w:noProof/>
              </w:rPr>
              <w:t>UC-11</w:t>
            </w:r>
            <w:r w:rsidR="007B5830">
              <w:rPr>
                <w:noProof/>
                <w:webHidden/>
              </w:rPr>
              <w:tab/>
            </w:r>
            <w:r w:rsidR="007B5830">
              <w:rPr>
                <w:noProof/>
                <w:webHidden/>
              </w:rPr>
              <w:fldChar w:fldCharType="begin"/>
            </w:r>
            <w:r w:rsidR="007B5830">
              <w:rPr>
                <w:noProof/>
                <w:webHidden/>
              </w:rPr>
              <w:instrText xml:space="preserve"> PAGEREF _Toc476678749 \h </w:instrText>
            </w:r>
            <w:r w:rsidR="007B5830">
              <w:rPr>
                <w:noProof/>
                <w:webHidden/>
              </w:rPr>
            </w:r>
            <w:r w:rsidR="007B5830">
              <w:rPr>
                <w:noProof/>
                <w:webHidden/>
              </w:rPr>
              <w:fldChar w:fldCharType="separate"/>
            </w:r>
            <w:r w:rsidR="007B5830">
              <w:rPr>
                <w:noProof/>
                <w:webHidden/>
              </w:rPr>
              <w:t>34</w:t>
            </w:r>
            <w:r w:rsidR="007B5830">
              <w:rPr>
                <w:noProof/>
                <w:webHidden/>
              </w:rPr>
              <w:fldChar w:fldCharType="end"/>
            </w:r>
          </w:hyperlink>
        </w:p>
        <w:p w:rsidR="007B5830" w:rsidRDefault="004F674E">
          <w:pPr>
            <w:pStyle w:val="TOC3"/>
            <w:tabs>
              <w:tab w:val="right" w:leader="dot" w:pos="9016"/>
            </w:tabs>
            <w:rPr>
              <w:noProof/>
            </w:rPr>
          </w:pPr>
          <w:hyperlink w:anchor="_Toc476678750" w:history="1">
            <w:r w:rsidR="007B5830" w:rsidRPr="00BC788F">
              <w:rPr>
                <w:rStyle w:val="Hyperlink"/>
                <w:rFonts w:ascii="Times New Roman" w:hAnsi="Times New Roman" w:cs="Times New Roman"/>
                <w:noProof/>
              </w:rPr>
              <w:t>UC-12</w:t>
            </w:r>
            <w:r w:rsidR="007B5830">
              <w:rPr>
                <w:noProof/>
                <w:webHidden/>
              </w:rPr>
              <w:tab/>
            </w:r>
            <w:r w:rsidR="007B5830">
              <w:rPr>
                <w:noProof/>
                <w:webHidden/>
              </w:rPr>
              <w:fldChar w:fldCharType="begin"/>
            </w:r>
            <w:r w:rsidR="007B5830">
              <w:rPr>
                <w:noProof/>
                <w:webHidden/>
              </w:rPr>
              <w:instrText xml:space="preserve"> PAGEREF _Toc476678750 \h </w:instrText>
            </w:r>
            <w:r w:rsidR="007B5830">
              <w:rPr>
                <w:noProof/>
                <w:webHidden/>
              </w:rPr>
            </w:r>
            <w:r w:rsidR="007B5830">
              <w:rPr>
                <w:noProof/>
                <w:webHidden/>
              </w:rPr>
              <w:fldChar w:fldCharType="separate"/>
            </w:r>
            <w:r w:rsidR="007B5830">
              <w:rPr>
                <w:noProof/>
                <w:webHidden/>
              </w:rPr>
              <w:t>35</w:t>
            </w:r>
            <w:r w:rsidR="007B5830">
              <w:rPr>
                <w:noProof/>
                <w:webHidden/>
              </w:rPr>
              <w:fldChar w:fldCharType="end"/>
            </w:r>
          </w:hyperlink>
        </w:p>
        <w:p w:rsidR="007B5830" w:rsidRDefault="004F674E">
          <w:pPr>
            <w:pStyle w:val="TOC3"/>
            <w:tabs>
              <w:tab w:val="right" w:leader="dot" w:pos="9016"/>
            </w:tabs>
            <w:rPr>
              <w:noProof/>
            </w:rPr>
          </w:pPr>
          <w:hyperlink w:anchor="_Toc476678751" w:history="1">
            <w:r w:rsidR="007B5830" w:rsidRPr="00BC788F">
              <w:rPr>
                <w:rStyle w:val="Hyperlink"/>
                <w:rFonts w:ascii="Times New Roman" w:hAnsi="Times New Roman" w:cs="Times New Roman"/>
                <w:noProof/>
              </w:rPr>
              <w:t>UC-13</w:t>
            </w:r>
            <w:r w:rsidR="007B5830">
              <w:rPr>
                <w:noProof/>
                <w:webHidden/>
              </w:rPr>
              <w:tab/>
            </w:r>
            <w:r w:rsidR="007B5830">
              <w:rPr>
                <w:noProof/>
                <w:webHidden/>
              </w:rPr>
              <w:fldChar w:fldCharType="begin"/>
            </w:r>
            <w:r w:rsidR="007B5830">
              <w:rPr>
                <w:noProof/>
                <w:webHidden/>
              </w:rPr>
              <w:instrText xml:space="preserve"> PAGEREF _Toc476678751 \h </w:instrText>
            </w:r>
            <w:r w:rsidR="007B5830">
              <w:rPr>
                <w:noProof/>
                <w:webHidden/>
              </w:rPr>
            </w:r>
            <w:r w:rsidR="007B5830">
              <w:rPr>
                <w:noProof/>
                <w:webHidden/>
              </w:rPr>
              <w:fldChar w:fldCharType="separate"/>
            </w:r>
            <w:r w:rsidR="007B5830">
              <w:rPr>
                <w:noProof/>
                <w:webHidden/>
              </w:rPr>
              <w:t>36</w:t>
            </w:r>
            <w:r w:rsidR="007B5830">
              <w:rPr>
                <w:noProof/>
                <w:webHidden/>
              </w:rPr>
              <w:fldChar w:fldCharType="end"/>
            </w:r>
          </w:hyperlink>
        </w:p>
        <w:p w:rsidR="007B5830" w:rsidRDefault="004F674E">
          <w:pPr>
            <w:pStyle w:val="TOC3"/>
            <w:tabs>
              <w:tab w:val="right" w:leader="dot" w:pos="9016"/>
            </w:tabs>
            <w:rPr>
              <w:noProof/>
            </w:rPr>
          </w:pPr>
          <w:hyperlink w:anchor="_Toc476678752" w:history="1">
            <w:r w:rsidR="007B5830" w:rsidRPr="00BC788F">
              <w:rPr>
                <w:rStyle w:val="Hyperlink"/>
                <w:rFonts w:ascii="Times New Roman" w:hAnsi="Times New Roman" w:cs="Times New Roman"/>
                <w:noProof/>
              </w:rPr>
              <w:t>UC-14</w:t>
            </w:r>
            <w:r w:rsidR="007B5830">
              <w:rPr>
                <w:noProof/>
                <w:webHidden/>
              </w:rPr>
              <w:tab/>
            </w:r>
            <w:r w:rsidR="007B5830">
              <w:rPr>
                <w:noProof/>
                <w:webHidden/>
              </w:rPr>
              <w:fldChar w:fldCharType="begin"/>
            </w:r>
            <w:r w:rsidR="007B5830">
              <w:rPr>
                <w:noProof/>
                <w:webHidden/>
              </w:rPr>
              <w:instrText xml:space="preserve"> PAGEREF _Toc476678752 \h </w:instrText>
            </w:r>
            <w:r w:rsidR="007B5830">
              <w:rPr>
                <w:noProof/>
                <w:webHidden/>
              </w:rPr>
            </w:r>
            <w:r w:rsidR="007B5830">
              <w:rPr>
                <w:noProof/>
                <w:webHidden/>
              </w:rPr>
              <w:fldChar w:fldCharType="separate"/>
            </w:r>
            <w:r w:rsidR="007B5830">
              <w:rPr>
                <w:noProof/>
                <w:webHidden/>
              </w:rPr>
              <w:t>37</w:t>
            </w:r>
            <w:r w:rsidR="007B5830">
              <w:rPr>
                <w:noProof/>
                <w:webHidden/>
              </w:rPr>
              <w:fldChar w:fldCharType="end"/>
            </w:r>
          </w:hyperlink>
        </w:p>
        <w:p w:rsidR="007B5830" w:rsidRDefault="004F674E">
          <w:pPr>
            <w:pStyle w:val="TOC3"/>
            <w:tabs>
              <w:tab w:val="right" w:leader="dot" w:pos="9016"/>
            </w:tabs>
            <w:rPr>
              <w:noProof/>
            </w:rPr>
          </w:pPr>
          <w:hyperlink w:anchor="_Toc476678753" w:history="1">
            <w:r w:rsidR="007B5830" w:rsidRPr="00BC788F">
              <w:rPr>
                <w:rStyle w:val="Hyperlink"/>
                <w:rFonts w:ascii="Times New Roman" w:hAnsi="Times New Roman" w:cs="Times New Roman"/>
                <w:noProof/>
              </w:rPr>
              <w:t>UC-15</w:t>
            </w:r>
            <w:r w:rsidR="007B5830">
              <w:rPr>
                <w:noProof/>
                <w:webHidden/>
              </w:rPr>
              <w:tab/>
            </w:r>
            <w:r w:rsidR="007B5830">
              <w:rPr>
                <w:noProof/>
                <w:webHidden/>
              </w:rPr>
              <w:fldChar w:fldCharType="begin"/>
            </w:r>
            <w:r w:rsidR="007B5830">
              <w:rPr>
                <w:noProof/>
                <w:webHidden/>
              </w:rPr>
              <w:instrText xml:space="preserve"> PAGEREF _Toc476678753 \h </w:instrText>
            </w:r>
            <w:r w:rsidR="007B5830">
              <w:rPr>
                <w:noProof/>
                <w:webHidden/>
              </w:rPr>
            </w:r>
            <w:r w:rsidR="007B5830">
              <w:rPr>
                <w:noProof/>
                <w:webHidden/>
              </w:rPr>
              <w:fldChar w:fldCharType="separate"/>
            </w:r>
            <w:r w:rsidR="007B5830">
              <w:rPr>
                <w:noProof/>
                <w:webHidden/>
              </w:rPr>
              <w:t>38</w:t>
            </w:r>
            <w:r w:rsidR="007B5830">
              <w:rPr>
                <w:noProof/>
                <w:webHidden/>
              </w:rPr>
              <w:fldChar w:fldCharType="end"/>
            </w:r>
          </w:hyperlink>
        </w:p>
        <w:p w:rsidR="007B5830" w:rsidRDefault="004F674E">
          <w:pPr>
            <w:pStyle w:val="TOC3"/>
            <w:tabs>
              <w:tab w:val="right" w:leader="dot" w:pos="9016"/>
            </w:tabs>
            <w:rPr>
              <w:noProof/>
            </w:rPr>
          </w:pPr>
          <w:hyperlink w:anchor="_Toc476678754" w:history="1">
            <w:r w:rsidR="007B5830" w:rsidRPr="00BC788F">
              <w:rPr>
                <w:rStyle w:val="Hyperlink"/>
                <w:rFonts w:ascii="Times New Roman" w:hAnsi="Times New Roman" w:cs="Times New Roman"/>
                <w:noProof/>
              </w:rPr>
              <w:t>UC-16</w:t>
            </w:r>
            <w:r w:rsidR="007B5830">
              <w:rPr>
                <w:noProof/>
                <w:webHidden/>
              </w:rPr>
              <w:tab/>
            </w:r>
            <w:r w:rsidR="007B5830">
              <w:rPr>
                <w:noProof/>
                <w:webHidden/>
              </w:rPr>
              <w:fldChar w:fldCharType="begin"/>
            </w:r>
            <w:r w:rsidR="007B5830">
              <w:rPr>
                <w:noProof/>
                <w:webHidden/>
              </w:rPr>
              <w:instrText xml:space="preserve"> PAGEREF _Toc476678754 \h </w:instrText>
            </w:r>
            <w:r w:rsidR="007B5830">
              <w:rPr>
                <w:noProof/>
                <w:webHidden/>
              </w:rPr>
            </w:r>
            <w:r w:rsidR="007B5830">
              <w:rPr>
                <w:noProof/>
                <w:webHidden/>
              </w:rPr>
              <w:fldChar w:fldCharType="separate"/>
            </w:r>
            <w:r w:rsidR="007B5830">
              <w:rPr>
                <w:noProof/>
                <w:webHidden/>
              </w:rPr>
              <w:t>39</w:t>
            </w:r>
            <w:r w:rsidR="007B5830">
              <w:rPr>
                <w:noProof/>
                <w:webHidden/>
              </w:rPr>
              <w:fldChar w:fldCharType="end"/>
            </w:r>
          </w:hyperlink>
        </w:p>
        <w:p w:rsidR="007B5830" w:rsidRDefault="004F674E">
          <w:pPr>
            <w:pStyle w:val="TOC3"/>
            <w:tabs>
              <w:tab w:val="right" w:leader="dot" w:pos="9016"/>
            </w:tabs>
            <w:rPr>
              <w:noProof/>
            </w:rPr>
          </w:pPr>
          <w:hyperlink w:anchor="_Toc476678755" w:history="1">
            <w:r w:rsidR="007B5830" w:rsidRPr="00BC788F">
              <w:rPr>
                <w:rStyle w:val="Hyperlink"/>
                <w:rFonts w:ascii="Times New Roman" w:hAnsi="Times New Roman" w:cs="Times New Roman"/>
                <w:noProof/>
              </w:rPr>
              <w:t>UC-17</w:t>
            </w:r>
            <w:r w:rsidR="007B5830">
              <w:rPr>
                <w:noProof/>
                <w:webHidden/>
              </w:rPr>
              <w:tab/>
            </w:r>
            <w:r w:rsidR="007B5830">
              <w:rPr>
                <w:noProof/>
                <w:webHidden/>
              </w:rPr>
              <w:fldChar w:fldCharType="begin"/>
            </w:r>
            <w:r w:rsidR="007B5830">
              <w:rPr>
                <w:noProof/>
                <w:webHidden/>
              </w:rPr>
              <w:instrText xml:space="preserve"> PAGEREF _Toc476678755 \h </w:instrText>
            </w:r>
            <w:r w:rsidR="007B5830">
              <w:rPr>
                <w:noProof/>
                <w:webHidden/>
              </w:rPr>
            </w:r>
            <w:r w:rsidR="007B5830">
              <w:rPr>
                <w:noProof/>
                <w:webHidden/>
              </w:rPr>
              <w:fldChar w:fldCharType="separate"/>
            </w:r>
            <w:r w:rsidR="007B5830">
              <w:rPr>
                <w:noProof/>
                <w:webHidden/>
              </w:rPr>
              <w:t>40</w:t>
            </w:r>
            <w:r w:rsidR="007B5830">
              <w:rPr>
                <w:noProof/>
                <w:webHidden/>
              </w:rPr>
              <w:fldChar w:fldCharType="end"/>
            </w:r>
          </w:hyperlink>
        </w:p>
        <w:p w:rsidR="007B5830" w:rsidRDefault="004F674E">
          <w:pPr>
            <w:pStyle w:val="TOC3"/>
            <w:tabs>
              <w:tab w:val="right" w:leader="dot" w:pos="9016"/>
            </w:tabs>
            <w:rPr>
              <w:noProof/>
            </w:rPr>
          </w:pPr>
          <w:hyperlink w:anchor="_Toc476678756" w:history="1">
            <w:r w:rsidR="007B5830" w:rsidRPr="00BC788F">
              <w:rPr>
                <w:rStyle w:val="Hyperlink"/>
                <w:rFonts w:ascii="Times New Roman" w:hAnsi="Times New Roman" w:cs="Times New Roman"/>
                <w:noProof/>
              </w:rPr>
              <w:t>UC-18</w:t>
            </w:r>
            <w:r w:rsidR="007B5830">
              <w:rPr>
                <w:noProof/>
                <w:webHidden/>
              </w:rPr>
              <w:tab/>
            </w:r>
            <w:r w:rsidR="007B5830">
              <w:rPr>
                <w:noProof/>
                <w:webHidden/>
              </w:rPr>
              <w:fldChar w:fldCharType="begin"/>
            </w:r>
            <w:r w:rsidR="007B5830">
              <w:rPr>
                <w:noProof/>
                <w:webHidden/>
              </w:rPr>
              <w:instrText xml:space="preserve"> PAGEREF _Toc476678756 \h </w:instrText>
            </w:r>
            <w:r w:rsidR="007B5830">
              <w:rPr>
                <w:noProof/>
                <w:webHidden/>
              </w:rPr>
            </w:r>
            <w:r w:rsidR="007B5830">
              <w:rPr>
                <w:noProof/>
                <w:webHidden/>
              </w:rPr>
              <w:fldChar w:fldCharType="separate"/>
            </w:r>
            <w:r w:rsidR="007B5830">
              <w:rPr>
                <w:noProof/>
                <w:webHidden/>
              </w:rPr>
              <w:t>41</w:t>
            </w:r>
            <w:r w:rsidR="007B5830">
              <w:rPr>
                <w:noProof/>
                <w:webHidden/>
              </w:rPr>
              <w:fldChar w:fldCharType="end"/>
            </w:r>
          </w:hyperlink>
        </w:p>
        <w:p w:rsidR="007B5830" w:rsidRDefault="004F674E">
          <w:pPr>
            <w:pStyle w:val="TOC3"/>
            <w:tabs>
              <w:tab w:val="right" w:leader="dot" w:pos="9016"/>
            </w:tabs>
            <w:rPr>
              <w:noProof/>
            </w:rPr>
          </w:pPr>
          <w:hyperlink w:anchor="_Toc476678757" w:history="1">
            <w:r w:rsidR="007B5830" w:rsidRPr="00BC788F">
              <w:rPr>
                <w:rStyle w:val="Hyperlink"/>
                <w:rFonts w:ascii="Times New Roman" w:hAnsi="Times New Roman" w:cs="Times New Roman"/>
                <w:noProof/>
              </w:rPr>
              <w:t>UC-19</w:t>
            </w:r>
            <w:r w:rsidR="007B5830">
              <w:rPr>
                <w:noProof/>
                <w:webHidden/>
              </w:rPr>
              <w:tab/>
            </w:r>
            <w:r w:rsidR="007B5830">
              <w:rPr>
                <w:noProof/>
                <w:webHidden/>
              </w:rPr>
              <w:fldChar w:fldCharType="begin"/>
            </w:r>
            <w:r w:rsidR="007B5830">
              <w:rPr>
                <w:noProof/>
                <w:webHidden/>
              </w:rPr>
              <w:instrText xml:space="preserve"> PAGEREF _Toc476678757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4F674E">
          <w:pPr>
            <w:pStyle w:val="TOC3"/>
            <w:tabs>
              <w:tab w:val="right" w:leader="dot" w:pos="9016"/>
            </w:tabs>
            <w:rPr>
              <w:noProof/>
            </w:rPr>
          </w:pPr>
          <w:hyperlink w:anchor="_Toc476678758" w:history="1">
            <w:r w:rsidR="007B5830" w:rsidRPr="00BC788F">
              <w:rPr>
                <w:rStyle w:val="Hyperlink"/>
                <w:rFonts w:ascii="Times New Roman" w:hAnsi="Times New Roman" w:cs="Times New Roman"/>
                <w:noProof/>
              </w:rPr>
              <w:t>UC-20</w:t>
            </w:r>
            <w:r w:rsidR="007B5830">
              <w:rPr>
                <w:noProof/>
                <w:webHidden/>
              </w:rPr>
              <w:tab/>
            </w:r>
            <w:r w:rsidR="007B5830">
              <w:rPr>
                <w:noProof/>
                <w:webHidden/>
              </w:rPr>
              <w:fldChar w:fldCharType="begin"/>
            </w:r>
            <w:r w:rsidR="007B5830">
              <w:rPr>
                <w:noProof/>
                <w:webHidden/>
              </w:rPr>
              <w:instrText xml:space="preserve"> PAGEREF _Toc476678758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4F674E">
          <w:pPr>
            <w:pStyle w:val="TOC3"/>
            <w:tabs>
              <w:tab w:val="right" w:leader="dot" w:pos="9016"/>
            </w:tabs>
            <w:rPr>
              <w:noProof/>
            </w:rPr>
          </w:pPr>
          <w:hyperlink w:anchor="_Toc476678759" w:history="1">
            <w:r w:rsidR="007B5830" w:rsidRPr="00BC788F">
              <w:rPr>
                <w:rStyle w:val="Hyperlink"/>
                <w:rFonts w:ascii="Times New Roman" w:hAnsi="Times New Roman" w:cs="Times New Roman"/>
                <w:noProof/>
              </w:rPr>
              <w:t>UC-21</w:t>
            </w:r>
            <w:r w:rsidR="007B5830">
              <w:rPr>
                <w:noProof/>
                <w:webHidden/>
              </w:rPr>
              <w:tab/>
            </w:r>
            <w:r w:rsidR="007B5830">
              <w:rPr>
                <w:noProof/>
                <w:webHidden/>
              </w:rPr>
              <w:fldChar w:fldCharType="begin"/>
            </w:r>
            <w:r w:rsidR="007B5830">
              <w:rPr>
                <w:noProof/>
                <w:webHidden/>
              </w:rPr>
              <w:instrText xml:space="preserve"> PAGEREF _Toc476678759 \h </w:instrText>
            </w:r>
            <w:r w:rsidR="007B5830">
              <w:rPr>
                <w:noProof/>
                <w:webHidden/>
              </w:rPr>
            </w:r>
            <w:r w:rsidR="007B5830">
              <w:rPr>
                <w:noProof/>
                <w:webHidden/>
              </w:rPr>
              <w:fldChar w:fldCharType="separate"/>
            </w:r>
            <w:r w:rsidR="007B5830">
              <w:rPr>
                <w:noProof/>
                <w:webHidden/>
              </w:rPr>
              <w:t>43</w:t>
            </w:r>
            <w:r w:rsidR="007B5830">
              <w:rPr>
                <w:noProof/>
                <w:webHidden/>
              </w:rPr>
              <w:fldChar w:fldCharType="end"/>
            </w:r>
          </w:hyperlink>
        </w:p>
        <w:p w:rsidR="007B5830" w:rsidRDefault="004F674E">
          <w:pPr>
            <w:pStyle w:val="TOC3"/>
            <w:tabs>
              <w:tab w:val="right" w:leader="dot" w:pos="9016"/>
            </w:tabs>
            <w:rPr>
              <w:noProof/>
            </w:rPr>
          </w:pPr>
          <w:hyperlink w:anchor="_Toc476678760" w:history="1">
            <w:r w:rsidR="007B5830" w:rsidRPr="00BC788F">
              <w:rPr>
                <w:rStyle w:val="Hyperlink"/>
                <w:rFonts w:ascii="Times New Roman" w:hAnsi="Times New Roman" w:cs="Times New Roman"/>
                <w:noProof/>
              </w:rPr>
              <w:t>UC-22</w:t>
            </w:r>
            <w:r w:rsidR="007B5830">
              <w:rPr>
                <w:noProof/>
                <w:webHidden/>
              </w:rPr>
              <w:tab/>
            </w:r>
            <w:r w:rsidR="007B5830">
              <w:rPr>
                <w:noProof/>
                <w:webHidden/>
              </w:rPr>
              <w:fldChar w:fldCharType="begin"/>
            </w:r>
            <w:r w:rsidR="007B5830">
              <w:rPr>
                <w:noProof/>
                <w:webHidden/>
              </w:rPr>
              <w:instrText xml:space="preserve"> PAGEREF _Toc476678760 \h </w:instrText>
            </w:r>
            <w:r w:rsidR="007B5830">
              <w:rPr>
                <w:noProof/>
                <w:webHidden/>
              </w:rPr>
            </w:r>
            <w:r w:rsidR="007B5830">
              <w:rPr>
                <w:noProof/>
                <w:webHidden/>
              </w:rPr>
              <w:fldChar w:fldCharType="separate"/>
            </w:r>
            <w:r w:rsidR="007B5830">
              <w:rPr>
                <w:noProof/>
                <w:webHidden/>
              </w:rPr>
              <w:t>44</w:t>
            </w:r>
            <w:r w:rsidR="007B5830">
              <w:rPr>
                <w:noProof/>
                <w:webHidden/>
              </w:rPr>
              <w:fldChar w:fldCharType="end"/>
            </w:r>
          </w:hyperlink>
        </w:p>
        <w:p w:rsidR="00611AF9" w:rsidRPr="007B5830" w:rsidRDefault="00611AF9">
          <w:pPr>
            <w:rPr>
              <w:rFonts w:ascii="Times New Roman" w:hAnsi="Times New Roman" w:cs="Times New Roman"/>
            </w:rPr>
          </w:pPr>
          <w:r w:rsidRPr="007B5830">
            <w:rPr>
              <w:rFonts w:ascii="Times New Roman" w:hAnsi="Times New Roman" w:cs="Times New Roman"/>
              <w:b/>
              <w:bCs/>
              <w:noProof/>
            </w:rPr>
            <w:fldChar w:fldCharType="end"/>
          </w:r>
        </w:p>
      </w:sdtContent>
    </w:sdt>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p w:rsidR="00DC3B47" w:rsidRPr="00955A0F" w:rsidRDefault="00AD4D39" w:rsidP="00AD4D39">
      <w:pPr>
        <w:pStyle w:val="Heading1"/>
        <w:rPr>
          <w:rFonts w:ascii="Times New Roman" w:hAnsi="Times New Roman" w:cs="Times New Roman"/>
          <w:b/>
          <w:bCs/>
          <w:color w:val="auto"/>
          <w:sz w:val="36"/>
          <w:szCs w:val="36"/>
        </w:rPr>
      </w:pPr>
      <w:bookmarkStart w:id="1" w:name="_Toc476678721"/>
      <w:r w:rsidRPr="00955A0F">
        <w:rPr>
          <w:rFonts w:ascii="Times New Roman" w:hAnsi="Times New Roman" w:cs="Times New Roman"/>
          <w:b/>
          <w:bCs/>
          <w:color w:val="auto"/>
          <w:sz w:val="36"/>
          <w:szCs w:val="36"/>
        </w:rPr>
        <w:lastRenderedPageBreak/>
        <w:t>Chapter I | Introduction</w:t>
      </w:r>
      <w:bookmarkEnd w:id="1"/>
    </w:p>
    <w:p w:rsidR="00FD06F6" w:rsidRPr="00955A0F" w:rsidRDefault="0058305E" w:rsidP="00680D6E">
      <w:pPr>
        <w:pStyle w:val="Heading2"/>
        <w:numPr>
          <w:ilvl w:val="0"/>
          <w:numId w:val="2"/>
        </w:numPr>
        <w:rPr>
          <w:rFonts w:ascii="Times New Roman" w:hAnsi="Times New Roman" w:cs="Times New Roman"/>
          <w:b/>
          <w:bCs/>
          <w:color w:val="auto"/>
          <w:sz w:val="32"/>
          <w:szCs w:val="32"/>
        </w:rPr>
      </w:pPr>
      <w:bookmarkStart w:id="2" w:name="_Toc476678722"/>
      <w:r w:rsidRPr="00955A0F">
        <w:rPr>
          <w:rFonts w:ascii="Times New Roman" w:hAnsi="Times New Roman" w:cs="Times New Roman"/>
          <w:b/>
          <w:bCs/>
          <w:color w:val="auto"/>
          <w:sz w:val="32"/>
          <w:szCs w:val="32"/>
        </w:rPr>
        <w:t>P</w:t>
      </w:r>
      <w:r w:rsidR="006F7B51" w:rsidRPr="00955A0F">
        <w:rPr>
          <w:rFonts w:ascii="Times New Roman" w:hAnsi="Times New Roman" w:cs="Times New Roman"/>
          <w:b/>
          <w:bCs/>
          <w:color w:val="auto"/>
          <w:sz w:val="32"/>
          <w:szCs w:val="32"/>
        </w:rPr>
        <w:t>urpose</w:t>
      </w:r>
      <w:bookmarkEnd w:id="2"/>
    </w:p>
    <w:p w:rsidR="00FD06F6" w:rsidRPr="007B5830" w:rsidRDefault="00FD06F6" w:rsidP="002A4D70">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 xml:space="preserve">The purpose of </w:t>
      </w:r>
      <w:r w:rsidR="00BC6017" w:rsidRPr="007B5830">
        <w:rPr>
          <w:rFonts w:ascii="Times New Roman" w:hAnsi="Times New Roman" w:cs="Times New Roman"/>
          <w:sz w:val="24"/>
          <w:szCs w:val="24"/>
        </w:rPr>
        <w:t>this</w:t>
      </w:r>
      <w:r w:rsidRPr="007B5830">
        <w:rPr>
          <w:rFonts w:ascii="Times New Roman" w:hAnsi="Times New Roman" w:cs="Times New Roman"/>
          <w:sz w:val="24"/>
          <w:szCs w:val="24"/>
        </w:rPr>
        <w:t xml:space="preserve"> software requirement specification </w:t>
      </w:r>
      <w:r w:rsidR="00BC6017" w:rsidRPr="007B5830">
        <w:rPr>
          <w:rFonts w:ascii="Times New Roman" w:hAnsi="Times New Roman" w:cs="Times New Roman"/>
          <w:sz w:val="24"/>
          <w:szCs w:val="24"/>
        </w:rPr>
        <w:t xml:space="preserve">document </w:t>
      </w:r>
      <w:r w:rsidRPr="007B5830">
        <w:rPr>
          <w:rFonts w:ascii="Times New Roman" w:hAnsi="Times New Roman" w:cs="Times New Roman"/>
          <w:sz w:val="24"/>
          <w:szCs w:val="24"/>
        </w:rPr>
        <w:t xml:space="preserve">(SRS) is to </w:t>
      </w:r>
      <w:r w:rsidR="00EB2BD5" w:rsidRPr="007B5830">
        <w:rPr>
          <w:rFonts w:ascii="Times New Roman" w:hAnsi="Times New Roman" w:cs="Times New Roman"/>
          <w:sz w:val="24"/>
          <w:szCs w:val="24"/>
        </w:rPr>
        <w:t>detail overview</w:t>
      </w:r>
      <w:r w:rsidRPr="007B5830">
        <w:rPr>
          <w:rFonts w:ascii="Times New Roman" w:hAnsi="Times New Roman" w:cs="Times New Roman"/>
          <w:sz w:val="24"/>
          <w:szCs w:val="24"/>
        </w:rPr>
        <w:t xml:space="preserve"> for WIL report management web application. </w:t>
      </w:r>
      <w:r w:rsidR="00BC6017" w:rsidRPr="007B5830">
        <w:rPr>
          <w:rFonts w:ascii="Times New Roman" w:hAnsi="Times New Roman" w:cs="Times New Roman"/>
          <w:sz w:val="24"/>
          <w:szCs w:val="24"/>
        </w:rPr>
        <w:t>The document</w:t>
      </w:r>
      <w:r w:rsidRPr="007B5830">
        <w:rPr>
          <w:rFonts w:ascii="Times New Roman" w:hAnsi="Times New Roman" w:cs="Times New Roman"/>
          <w:sz w:val="24"/>
          <w:szCs w:val="24"/>
        </w:rPr>
        <w:t xml:space="preserve"> describe</w:t>
      </w:r>
      <w:r w:rsidR="00BC6017" w:rsidRPr="007B5830">
        <w:rPr>
          <w:rFonts w:ascii="Times New Roman" w:hAnsi="Times New Roman" w:cs="Times New Roman"/>
          <w:sz w:val="24"/>
          <w:szCs w:val="24"/>
        </w:rPr>
        <w:t xml:space="preserve">s </w:t>
      </w:r>
      <w:r w:rsidRPr="007B5830">
        <w:rPr>
          <w:rFonts w:ascii="Times New Roman" w:hAnsi="Times New Roman" w:cs="Times New Roman"/>
          <w:sz w:val="24"/>
          <w:szCs w:val="24"/>
        </w:rPr>
        <w:t>how an appli</w:t>
      </w:r>
      <w:r w:rsidR="00EB2BD5" w:rsidRPr="007B5830">
        <w:rPr>
          <w:rFonts w:ascii="Times New Roman" w:hAnsi="Times New Roman" w:cs="Times New Roman"/>
          <w:sz w:val="24"/>
          <w:szCs w:val="24"/>
        </w:rPr>
        <w:t>cation w</w:t>
      </w:r>
      <w:r w:rsidR="00BC6017" w:rsidRPr="007B5830">
        <w:rPr>
          <w:rFonts w:ascii="Times New Roman" w:hAnsi="Times New Roman" w:cs="Times New Roman"/>
          <w:sz w:val="24"/>
          <w:szCs w:val="24"/>
        </w:rPr>
        <w:t xml:space="preserve">ill interact with other system and </w:t>
      </w:r>
      <w:r w:rsidR="00EB2BD5" w:rsidRPr="007B5830">
        <w:rPr>
          <w:rFonts w:ascii="Times New Roman" w:hAnsi="Times New Roman" w:cs="Times New Roman"/>
          <w:sz w:val="24"/>
          <w:szCs w:val="24"/>
        </w:rPr>
        <w:t>human</w:t>
      </w:r>
      <w:r w:rsidR="00BC6017" w:rsidRPr="007B5830">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sidRPr="007B5830">
        <w:rPr>
          <w:rFonts w:ascii="Times New Roman" w:hAnsi="Times New Roman" w:cs="Times New Roman"/>
          <w:sz w:val="24"/>
          <w:szCs w:val="24"/>
        </w:rPr>
        <w:t>limitations, type of users,</w:t>
      </w:r>
      <w:r w:rsidR="00C1094F" w:rsidRPr="007B5830">
        <w:rPr>
          <w:rFonts w:ascii="Times New Roman" w:hAnsi="Times New Roman" w:cs="Times New Roman"/>
          <w:sz w:val="24"/>
          <w:szCs w:val="24"/>
        </w:rPr>
        <w:t xml:space="preserve"> parameters, and other requirements which support the development</w:t>
      </w:r>
      <w:r w:rsidRPr="007B5830">
        <w:rPr>
          <w:rFonts w:ascii="Times New Roman" w:hAnsi="Times New Roman" w:cs="Times New Roman"/>
          <w:sz w:val="24"/>
          <w:szCs w:val="24"/>
        </w:rPr>
        <w:t>.</w:t>
      </w:r>
      <w:r w:rsidR="00BC6017" w:rsidRPr="007B5830">
        <w:rPr>
          <w:rFonts w:ascii="Times New Roman" w:hAnsi="Times New Roman" w:cs="Times New Roman"/>
          <w:sz w:val="24"/>
          <w:szCs w:val="24"/>
        </w:rPr>
        <w:t xml:space="preserve"> </w:t>
      </w:r>
      <w:r w:rsidRPr="007B5830">
        <w:rPr>
          <w:rFonts w:ascii="Times New Roman" w:hAnsi="Times New Roman" w:cs="Times New Roman"/>
          <w:sz w:val="24"/>
          <w:szCs w:val="24"/>
        </w:rPr>
        <w:t>The software requirement specification provides developers and users to understand e</w:t>
      </w:r>
      <w:r w:rsidR="00C1094F" w:rsidRPr="007B5830">
        <w:rPr>
          <w:rFonts w:ascii="Times New Roman" w:hAnsi="Times New Roman" w:cs="Times New Roman"/>
          <w:sz w:val="24"/>
          <w:szCs w:val="24"/>
        </w:rPr>
        <w:t>ach other in structure details.</w:t>
      </w:r>
    </w:p>
    <w:p w:rsidR="00FD06F6" w:rsidRPr="007B5830" w:rsidRDefault="00FD06F6" w:rsidP="00FD06F6">
      <w:pPr>
        <w:rPr>
          <w:rFonts w:ascii="Times New Roman" w:hAnsi="Times New Roman" w:cs="Times New Roman"/>
        </w:rPr>
      </w:pPr>
    </w:p>
    <w:p w:rsidR="00AD4D39" w:rsidRPr="00955A0F" w:rsidRDefault="00C1094F" w:rsidP="00680D6E">
      <w:pPr>
        <w:pStyle w:val="Heading2"/>
        <w:numPr>
          <w:ilvl w:val="0"/>
          <w:numId w:val="2"/>
        </w:numPr>
        <w:rPr>
          <w:rFonts w:ascii="Times New Roman" w:hAnsi="Times New Roman" w:cs="Times New Roman"/>
          <w:b/>
          <w:bCs/>
          <w:color w:val="auto"/>
          <w:sz w:val="32"/>
          <w:szCs w:val="32"/>
        </w:rPr>
      </w:pPr>
      <w:bookmarkStart w:id="3" w:name="_Toc476678723"/>
      <w:r w:rsidRPr="00955A0F">
        <w:rPr>
          <w:rFonts w:ascii="Times New Roman" w:hAnsi="Times New Roman" w:cs="Times New Roman"/>
          <w:b/>
          <w:bCs/>
          <w:color w:val="auto"/>
          <w:sz w:val="32"/>
          <w:szCs w:val="32"/>
        </w:rPr>
        <w:t xml:space="preserve">Project </w:t>
      </w:r>
      <w:r w:rsidR="00AD4D39" w:rsidRPr="00955A0F">
        <w:rPr>
          <w:rFonts w:ascii="Times New Roman" w:hAnsi="Times New Roman" w:cs="Times New Roman"/>
          <w:b/>
          <w:bCs/>
          <w:color w:val="auto"/>
          <w:sz w:val="32"/>
          <w:szCs w:val="32"/>
        </w:rPr>
        <w:t>Scope</w:t>
      </w:r>
      <w:bookmarkEnd w:id="3"/>
    </w:p>
    <w:p w:rsidR="00357806" w:rsidRPr="007B5830" w:rsidRDefault="00051516" w:rsidP="00C1094F">
      <w:pPr>
        <w:ind w:left="720"/>
        <w:jc w:val="both"/>
        <w:rPr>
          <w:rFonts w:ascii="Times New Roman" w:hAnsi="Times New Roman" w:cs="Times New Roman"/>
          <w:sz w:val="24"/>
          <w:szCs w:val="24"/>
          <w:cs/>
        </w:rPr>
      </w:pPr>
      <w:r w:rsidRPr="007B5830">
        <w:rPr>
          <w:rFonts w:ascii="Times New Roman" w:hAnsi="Times New Roman" w:cs="Times New Roman"/>
          <w:sz w:val="24"/>
          <w:szCs w:val="24"/>
        </w:rPr>
        <w:tab/>
        <w:t>WIL report management</w:t>
      </w:r>
      <w:r w:rsidR="00CE659A" w:rsidRPr="007B5830">
        <w:rPr>
          <w:rFonts w:ascii="Times New Roman" w:hAnsi="Times New Roman" w:cs="Times New Roman"/>
          <w:sz w:val="24"/>
          <w:szCs w:val="24"/>
        </w:rPr>
        <w:t xml:space="preserve"> system (WRMS)</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is a </w:t>
      </w:r>
      <w:r w:rsidRPr="007B5830">
        <w:rPr>
          <w:rFonts w:ascii="Times New Roman" w:hAnsi="Times New Roman" w:cs="Times New Roman"/>
          <w:sz w:val="24"/>
          <w:szCs w:val="24"/>
        </w:rPr>
        <w:t>web application</w:t>
      </w:r>
      <w:r w:rsidR="006F7B51" w:rsidRPr="007B5830">
        <w:rPr>
          <w:rFonts w:ascii="Times New Roman" w:hAnsi="Times New Roman" w:cs="Times New Roman"/>
          <w:sz w:val="24"/>
          <w:szCs w:val="24"/>
        </w:rPr>
        <w:t xml:space="preserve"> for</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manag</w:t>
      </w:r>
      <w:r w:rsidR="007B2BF3" w:rsidRPr="007B5830">
        <w:rPr>
          <w:rFonts w:ascii="Times New Roman" w:hAnsi="Times New Roman" w:cs="Times New Roman"/>
          <w:sz w:val="24"/>
          <w:szCs w:val="24"/>
        </w:rPr>
        <w:t>ing</w:t>
      </w:r>
      <w:r w:rsidR="006F7B51" w:rsidRPr="007B5830">
        <w:rPr>
          <w:rFonts w:ascii="Times New Roman" w:hAnsi="Times New Roman" w:cs="Times New Roman"/>
          <w:sz w:val="24"/>
          <w:szCs w:val="24"/>
        </w:rPr>
        <w:t xml:space="preserve"> tasks</w:t>
      </w:r>
      <w:r w:rsidR="007B2BF3" w:rsidRPr="007B5830">
        <w:rPr>
          <w:rFonts w:ascii="Times New Roman" w:hAnsi="Times New Roman" w:cs="Times New Roman"/>
          <w:sz w:val="24"/>
          <w:szCs w:val="24"/>
        </w:rPr>
        <w:t xml:space="preserve"> of students</w:t>
      </w:r>
      <w:r w:rsidR="006F7B51" w:rsidRPr="007B5830">
        <w:rPr>
          <w:rFonts w:ascii="Times New Roman" w:hAnsi="Times New Roman" w:cs="Times New Roman"/>
          <w:sz w:val="24"/>
          <w:szCs w:val="24"/>
        </w:rPr>
        <w:t>, WIL weekly report, and comments of mentors and supervisors.</w:t>
      </w:r>
      <w:r w:rsidR="007B2BF3" w:rsidRPr="007B5830">
        <w:rPr>
          <w:rFonts w:ascii="Times New Roman" w:hAnsi="Times New Roman" w:cs="Times New Roman"/>
          <w:sz w:val="24"/>
          <w:szCs w:val="24"/>
        </w:rPr>
        <w:t xml:space="preserve"> All users shall receive a real-time notification via the web application and Email.</w:t>
      </w:r>
      <w:r w:rsidR="00CE659A"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 This application </w:t>
      </w:r>
      <w:r w:rsidR="007B2BF3" w:rsidRPr="007B5830">
        <w:rPr>
          <w:rFonts w:ascii="Times New Roman" w:hAnsi="Times New Roman" w:cs="Times New Roman"/>
          <w:sz w:val="24"/>
          <w:szCs w:val="24"/>
        </w:rPr>
        <w:t xml:space="preserve">was designed to use </w:t>
      </w:r>
      <w:r w:rsidR="00E83F89" w:rsidRPr="007B5830">
        <w:rPr>
          <w:rFonts w:ascii="Times New Roman" w:hAnsi="Times New Roman" w:cs="Times New Roman"/>
          <w:sz w:val="24"/>
          <w:szCs w:val="24"/>
        </w:rPr>
        <w:t>in College of Art, Media, and Technology</w:t>
      </w:r>
      <w:r w:rsidR="006F7B51" w:rsidRPr="007B5830">
        <w:rPr>
          <w:rFonts w:ascii="Times New Roman" w:hAnsi="Times New Roman" w:cs="Times New Roman"/>
          <w:sz w:val="24"/>
          <w:szCs w:val="24"/>
        </w:rPr>
        <w:t>.</w:t>
      </w:r>
      <w:r w:rsidR="00CE659A" w:rsidRPr="007B5830">
        <w:rPr>
          <w:rFonts w:ascii="Times New Roman" w:hAnsi="Times New Roman" w:cs="Times New Roman"/>
          <w:sz w:val="24"/>
          <w:szCs w:val="24"/>
          <w:cs/>
        </w:rPr>
        <w:t xml:space="preserve"> </w:t>
      </w:r>
      <w:r w:rsidR="00CE659A" w:rsidRPr="007B5830">
        <w:rPr>
          <w:rFonts w:ascii="Times New Roman" w:hAnsi="Times New Roman" w:cs="Times New Roman"/>
          <w:sz w:val="24"/>
          <w:szCs w:val="24"/>
        </w:rPr>
        <w:t>WRMS support</w:t>
      </w:r>
      <w:r w:rsidR="004F219A" w:rsidRPr="007B5830">
        <w:rPr>
          <w:rFonts w:ascii="Times New Roman" w:hAnsi="Times New Roman" w:cs="Times New Roman"/>
          <w:sz w:val="24"/>
          <w:szCs w:val="24"/>
        </w:rPr>
        <w:t>s</w:t>
      </w:r>
      <w:r w:rsidR="00CE659A" w:rsidRPr="007B5830">
        <w:rPr>
          <w:rFonts w:ascii="Times New Roman" w:hAnsi="Times New Roman" w:cs="Times New Roman"/>
          <w:sz w:val="24"/>
          <w:szCs w:val="24"/>
        </w:rPr>
        <w:t xml:space="preserve"> </w:t>
      </w:r>
      <w:r w:rsidR="002437B4" w:rsidRPr="007B5830">
        <w:rPr>
          <w:rFonts w:ascii="Times New Roman" w:hAnsi="Times New Roman" w:cs="Times New Roman"/>
          <w:sz w:val="24"/>
          <w:szCs w:val="24"/>
        </w:rPr>
        <w:t>desktop and mobile device on ch</w:t>
      </w:r>
      <w:r w:rsidR="00CE659A" w:rsidRPr="007B5830">
        <w:rPr>
          <w:rFonts w:ascii="Times New Roman" w:hAnsi="Times New Roman" w:cs="Times New Roman"/>
          <w:sz w:val="24"/>
          <w:szCs w:val="24"/>
        </w:rPr>
        <w:t xml:space="preserve">rome, Safari, </w:t>
      </w:r>
      <w:r w:rsidR="004F219A" w:rsidRPr="007B5830">
        <w:rPr>
          <w:rFonts w:ascii="Times New Roman" w:hAnsi="Times New Roman" w:cs="Times New Roman"/>
          <w:sz w:val="24"/>
          <w:szCs w:val="24"/>
        </w:rPr>
        <w:t>and opera</w:t>
      </w:r>
      <w:r w:rsidR="002437B4" w:rsidRPr="007B5830">
        <w:rPr>
          <w:rFonts w:ascii="Times New Roman" w:hAnsi="Times New Roman" w:cs="Times New Roman"/>
          <w:sz w:val="24"/>
          <w:szCs w:val="24"/>
        </w:rPr>
        <w:t>.</w:t>
      </w:r>
    </w:p>
    <w:p w:rsidR="00357806" w:rsidRPr="007B5830" w:rsidRDefault="00357806" w:rsidP="00357806">
      <w:pPr>
        <w:rPr>
          <w:rFonts w:ascii="Times New Roman" w:hAnsi="Times New Roman" w:cs="Times New Roman"/>
        </w:rPr>
      </w:pPr>
    </w:p>
    <w:p w:rsidR="0058305E" w:rsidRPr="00955A0F" w:rsidRDefault="0058305E" w:rsidP="00680D6E">
      <w:pPr>
        <w:pStyle w:val="Heading2"/>
        <w:numPr>
          <w:ilvl w:val="0"/>
          <w:numId w:val="2"/>
        </w:numPr>
        <w:rPr>
          <w:rFonts w:ascii="Times New Roman" w:hAnsi="Times New Roman" w:cs="Times New Roman"/>
          <w:b/>
          <w:bCs/>
          <w:color w:val="auto"/>
          <w:sz w:val="32"/>
          <w:szCs w:val="32"/>
        </w:rPr>
      </w:pPr>
      <w:bookmarkStart w:id="4" w:name="_Toc476678724"/>
      <w:r w:rsidRPr="00955A0F">
        <w:rPr>
          <w:rFonts w:ascii="Times New Roman" w:hAnsi="Times New Roman" w:cs="Times New Roman"/>
          <w:b/>
          <w:bCs/>
          <w:color w:val="auto"/>
          <w:sz w:val="32"/>
          <w:szCs w:val="32"/>
        </w:rPr>
        <w:t>Acronyms and definitions Acronyms</w:t>
      </w:r>
      <w:bookmarkEnd w:id="4"/>
    </w:p>
    <w:p w:rsidR="00FC3896" w:rsidRPr="007B5830" w:rsidRDefault="0058305E" w:rsidP="00FC3896">
      <w:pPr>
        <w:ind w:left="1440"/>
        <w:rPr>
          <w:rFonts w:ascii="Times New Roman" w:hAnsi="Times New Roman" w:cs="Times New Roman"/>
          <w:sz w:val="24"/>
          <w:szCs w:val="24"/>
        </w:rPr>
      </w:pPr>
      <w:r w:rsidRPr="007B5830">
        <w:rPr>
          <w:rFonts w:ascii="Times New Roman" w:hAnsi="Times New Roman" w:cs="Times New Roman"/>
          <w:sz w:val="24"/>
          <w:szCs w:val="24"/>
        </w:rPr>
        <w:t>URS</w:t>
      </w:r>
      <w:r w:rsidRPr="007B5830">
        <w:rPr>
          <w:rFonts w:ascii="Times New Roman" w:hAnsi="Times New Roman" w:cs="Times New Roman"/>
          <w:sz w:val="24"/>
          <w:szCs w:val="24"/>
        </w:rPr>
        <w:tab/>
      </w:r>
      <w:r w:rsidRPr="007B5830">
        <w:rPr>
          <w:rFonts w:ascii="Times New Roman" w:hAnsi="Times New Roman" w:cs="Times New Roman"/>
          <w:sz w:val="24"/>
          <w:szCs w:val="24"/>
        </w:rPr>
        <w:tab/>
        <w:t>User Requirement Specification</w:t>
      </w:r>
      <w:r w:rsidRPr="007B5830">
        <w:rPr>
          <w:rFonts w:ascii="Times New Roman" w:hAnsi="Times New Roman" w:cs="Times New Roman"/>
          <w:sz w:val="24"/>
          <w:szCs w:val="24"/>
        </w:rPr>
        <w:br/>
        <w:t>SRS</w:t>
      </w:r>
      <w:r w:rsidRPr="007B5830">
        <w:rPr>
          <w:rFonts w:ascii="Times New Roman" w:hAnsi="Times New Roman" w:cs="Times New Roman"/>
          <w:sz w:val="24"/>
          <w:szCs w:val="24"/>
        </w:rPr>
        <w:tab/>
      </w:r>
      <w:r w:rsidRPr="007B5830">
        <w:rPr>
          <w:rFonts w:ascii="Times New Roman" w:hAnsi="Times New Roman" w:cs="Times New Roman"/>
          <w:sz w:val="24"/>
          <w:szCs w:val="24"/>
        </w:rPr>
        <w:tab/>
        <w:t>Software Requirement Specification</w:t>
      </w:r>
      <w:r w:rsidRPr="007B5830">
        <w:rPr>
          <w:rFonts w:ascii="Times New Roman" w:hAnsi="Times New Roman" w:cs="Times New Roman"/>
          <w:sz w:val="24"/>
          <w:szCs w:val="24"/>
        </w:rPr>
        <w:br/>
        <w:t>WRMS</w:t>
      </w:r>
      <w:r w:rsidRPr="007B5830">
        <w:rPr>
          <w:rFonts w:ascii="Times New Roman" w:hAnsi="Times New Roman" w:cs="Times New Roman"/>
          <w:sz w:val="24"/>
          <w:szCs w:val="24"/>
        </w:rPr>
        <w:tab/>
        <w:t>WIL Report Management System</w:t>
      </w:r>
      <w:r w:rsidRPr="007B5830">
        <w:rPr>
          <w:rFonts w:ascii="Times New Roman" w:hAnsi="Times New Roman" w:cs="Times New Roman"/>
          <w:sz w:val="24"/>
          <w:szCs w:val="24"/>
        </w:rPr>
        <w:br/>
        <w:t>UC</w:t>
      </w:r>
      <w:r w:rsidRPr="007B5830">
        <w:rPr>
          <w:rFonts w:ascii="Times New Roman" w:hAnsi="Times New Roman" w:cs="Times New Roman"/>
          <w:sz w:val="24"/>
          <w:szCs w:val="24"/>
        </w:rPr>
        <w:tab/>
      </w:r>
      <w:r w:rsidRPr="007B5830">
        <w:rPr>
          <w:rFonts w:ascii="Times New Roman" w:hAnsi="Times New Roman" w:cs="Times New Roman"/>
          <w:sz w:val="24"/>
          <w:szCs w:val="24"/>
        </w:rPr>
        <w:tab/>
        <w:t>Use Case</w:t>
      </w:r>
      <w:r w:rsidRPr="007B5830">
        <w:rPr>
          <w:rFonts w:ascii="Times New Roman" w:hAnsi="Times New Roman" w:cs="Times New Roman"/>
          <w:sz w:val="24"/>
          <w:szCs w:val="24"/>
        </w:rPr>
        <w:br/>
        <w:t>CD</w:t>
      </w:r>
      <w:r w:rsidRPr="007B5830">
        <w:rPr>
          <w:rFonts w:ascii="Times New Roman" w:hAnsi="Times New Roman" w:cs="Times New Roman"/>
          <w:sz w:val="24"/>
          <w:szCs w:val="24"/>
        </w:rPr>
        <w:tab/>
      </w:r>
      <w:r w:rsidRPr="007B5830">
        <w:rPr>
          <w:rFonts w:ascii="Times New Roman" w:hAnsi="Times New Roman" w:cs="Times New Roman"/>
          <w:sz w:val="24"/>
          <w:szCs w:val="24"/>
        </w:rPr>
        <w:tab/>
        <w:t>Class diagram</w:t>
      </w:r>
      <w:r w:rsidRPr="007B5830">
        <w:rPr>
          <w:rFonts w:ascii="Times New Roman" w:hAnsi="Times New Roman" w:cs="Times New Roman"/>
          <w:sz w:val="24"/>
          <w:szCs w:val="24"/>
        </w:rPr>
        <w:br/>
      </w:r>
      <w:r w:rsidR="00FC3896" w:rsidRPr="007B5830">
        <w:rPr>
          <w:rFonts w:ascii="Times New Roman" w:hAnsi="Times New Roman" w:cs="Times New Roman"/>
          <w:sz w:val="24"/>
          <w:szCs w:val="24"/>
        </w:rPr>
        <w:t>AD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Activity diagram</w:t>
      </w:r>
      <w:r w:rsidR="00FC3896" w:rsidRPr="007B5830">
        <w:rPr>
          <w:rFonts w:ascii="Times New Roman" w:hAnsi="Times New Roman" w:cs="Times New Roman"/>
          <w:sz w:val="24"/>
          <w:szCs w:val="24"/>
        </w:rPr>
        <w:br/>
        <w:t>SD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Sequence diagram</w:t>
      </w:r>
      <w:r w:rsidR="00FC3896" w:rsidRPr="007B5830">
        <w:rPr>
          <w:rFonts w:ascii="Times New Roman" w:hAnsi="Times New Roman" w:cs="Times New Roman"/>
          <w:sz w:val="24"/>
          <w:szCs w:val="24"/>
        </w:rPr>
        <w:br/>
        <w:t>UI</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User interface</w:t>
      </w:r>
      <w:r w:rsidR="00FC3896" w:rsidRPr="007B5830">
        <w:rPr>
          <w:rFonts w:ascii="Times New Roman" w:hAnsi="Times New Roman" w:cs="Times New Roman"/>
          <w:sz w:val="24"/>
          <w:szCs w:val="24"/>
        </w:rPr>
        <w:br/>
        <w:t>UML</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Unified Modeling Language</w:t>
      </w:r>
    </w:p>
    <w:p w:rsidR="0058305E" w:rsidRPr="007B5830" w:rsidRDefault="0058305E" w:rsidP="0058305E">
      <w:pPr>
        <w:rPr>
          <w:rFonts w:ascii="Times New Roman" w:hAnsi="Times New Roman" w:cs="Times New Roman"/>
        </w:rPr>
      </w:pPr>
    </w:p>
    <w:p w:rsidR="00AD4D39" w:rsidRPr="00955A0F" w:rsidRDefault="00AD4D39" w:rsidP="00680D6E">
      <w:pPr>
        <w:pStyle w:val="Heading2"/>
        <w:numPr>
          <w:ilvl w:val="0"/>
          <w:numId w:val="2"/>
        </w:numPr>
        <w:rPr>
          <w:rFonts w:ascii="Times New Roman" w:hAnsi="Times New Roman" w:cs="Times New Roman"/>
          <w:b/>
          <w:bCs/>
          <w:color w:val="auto"/>
          <w:sz w:val="32"/>
          <w:szCs w:val="32"/>
        </w:rPr>
      </w:pPr>
      <w:bookmarkStart w:id="5" w:name="_Toc476678725"/>
      <w:r w:rsidRPr="00955A0F">
        <w:rPr>
          <w:rFonts w:ascii="Times New Roman" w:hAnsi="Times New Roman" w:cs="Times New Roman"/>
          <w:b/>
          <w:bCs/>
          <w:color w:val="auto"/>
          <w:sz w:val="32"/>
          <w:szCs w:val="32"/>
        </w:rPr>
        <w:t>Definition</w:t>
      </w:r>
      <w:r w:rsidR="00357806" w:rsidRPr="00955A0F">
        <w:rPr>
          <w:rFonts w:ascii="Times New Roman" w:hAnsi="Times New Roman" w:cs="Times New Roman"/>
          <w:b/>
          <w:bCs/>
          <w:color w:val="auto"/>
          <w:sz w:val="32"/>
          <w:szCs w:val="32"/>
        </w:rPr>
        <w:t>s</w:t>
      </w:r>
      <w:bookmarkEnd w:id="5"/>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611AF9" w:rsidRPr="007B5830" w:rsidTr="00123A3F">
        <w:tc>
          <w:tcPr>
            <w:tcW w:w="1390" w:type="dxa"/>
          </w:tcPr>
          <w:p w:rsidR="00FC3896" w:rsidRPr="007B5830" w:rsidRDefault="00FC3896" w:rsidP="00113353">
            <w:pPr>
              <w:rPr>
                <w:rFonts w:ascii="Times New Roman" w:hAnsi="Times New Roman" w:cs="Times New Roman"/>
                <w:sz w:val="24"/>
                <w:szCs w:val="24"/>
              </w:rPr>
            </w:pPr>
            <w:r w:rsidRPr="007B5830">
              <w:rPr>
                <w:rFonts w:ascii="Times New Roman" w:hAnsi="Times New Roman" w:cs="Times New Roman"/>
                <w:sz w:val="24"/>
                <w:szCs w:val="24"/>
              </w:rPr>
              <w:t>Use case</w:t>
            </w:r>
          </w:p>
        </w:tc>
        <w:tc>
          <w:tcPr>
            <w:tcW w:w="6186" w:type="dxa"/>
          </w:tcPr>
          <w:p w:rsidR="00FC3896" w:rsidRPr="007B5830" w:rsidRDefault="00FC3896" w:rsidP="00FC3896">
            <w:pPr>
              <w:jc w:val="both"/>
              <w:rPr>
                <w:rFonts w:ascii="Times New Roman" w:hAnsi="Times New Roman" w:cs="Times New Roman"/>
                <w:sz w:val="24"/>
                <w:szCs w:val="24"/>
              </w:rPr>
            </w:pPr>
            <w:r w:rsidRPr="007B5830">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End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 xml:space="preserve"> [1]</w:t>
                </w:r>
                <w:r w:rsidRPr="007B5830">
                  <w:rPr>
                    <w:rFonts w:ascii="Times New Roman" w:hAnsi="Times New Roman" w:cs="Times New Roman"/>
                    <w:sz w:val="24"/>
                    <w:szCs w:val="24"/>
                  </w:rPr>
                  <w:fldChar w:fldCharType="end"/>
                </w:r>
              </w:sdtContent>
            </w:sdt>
            <w:r w:rsidR="00123A3F" w:rsidRPr="007B5830">
              <w:rPr>
                <w:rFonts w:ascii="Times New Roman" w:hAnsi="Times New Roman" w:cs="Times New Roman"/>
                <w:sz w:val="24"/>
                <w:szCs w:val="24"/>
              </w:rPr>
              <w:br/>
            </w: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Feature</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Requirement</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7B5830">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sidRPr="007B5830">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lastRenderedPageBreak/>
              <w:t>Specification</w:t>
            </w:r>
          </w:p>
          <w:p w:rsidR="00FC3896" w:rsidRPr="007B5830" w:rsidRDefault="00FC3896" w:rsidP="00FC3896">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sidRPr="007B5830">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UML</w:t>
            </w: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sidRPr="007B5830">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System</w:t>
            </w:r>
          </w:p>
        </w:tc>
        <w:tc>
          <w:tcPr>
            <w:tcW w:w="6186" w:type="dxa"/>
          </w:tcPr>
          <w:p w:rsidR="00FC3896" w:rsidRPr="007B5830" w:rsidRDefault="00FC3896"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A conceptual entity defined by its boundaries. Examples include companies, divisions, sets of software applications, components, machines, and devices. </w:t>
            </w:r>
            <w:sdt>
              <w:sdtPr>
                <w:rPr>
                  <w:rFonts w:ascii="Times New Roman" w:hAnsi="Times New Roman" w:cs="Times New Roman"/>
                  <w:sz w:val="24"/>
                  <w:szCs w:val="24"/>
                </w:rPr>
                <w:id w:val="1692101876"/>
                <w:citation/>
              </w:sdtPr>
              <w:sdtEnd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[1]</w:t>
                </w:r>
                <w:r w:rsidRPr="007B5830">
                  <w:rPr>
                    <w:rFonts w:ascii="Times New Roman" w:hAnsi="Times New Roman" w:cs="Times New Roman"/>
                    <w:sz w:val="24"/>
                    <w:szCs w:val="24"/>
                  </w:rPr>
                  <w:fldChar w:fldCharType="end"/>
                </w:r>
              </w:sdtContent>
            </w:sdt>
          </w:p>
        </w:tc>
      </w:tr>
    </w:tbl>
    <w:p w:rsidR="006D329D" w:rsidRPr="007B5830" w:rsidRDefault="006D329D" w:rsidP="00113353">
      <w:pPr>
        <w:ind w:left="1440"/>
        <w:rPr>
          <w:rFonts w:ascii="Times New Roman" w:hAnsi="Times New Roman" w:cs="Times New Roman"/>
          <w:sz w:val="24"/>
          <w:szCs w:val="24"/>
        </w:rPr>
      </w:pPr>
    </w:p>
    <w:p w:rsidR="0058305E" w:rsidRPr="007B5830" w:rsidRDefault="0058305E">
      <w:pPr>
        <w:rPr>
          <w:rFonts w:ascii="Times New Roman" w:eastAsiaTheme="majorEastAsia" w:hAnsi="Times New Roman" w:cs="Times New Roman"/>
          <w:sz w:val="36"/>
          <w:szCs w:val="36"/>
        </w:rPr>
      </w:pPr>
      <w:r w:rsidRPr="007B5830">
        <w:rPr>
          <w:rFonts w:ascii="Times New Roman" w:hAnsi="Times New Roman" w:cs="Times New Roman"/>
          <w:sz w:val="36"/>
          <w:szCs w:val="36"/>
        </w:rPr>
        <w:br w:type="page"/>
      </w:r>
    </w:p>
    <w:p w:rsidR="00AD4D39" w:rsidRPr="00955A0F" w:rsidRDefault="00AD4D39" w:rsidP="00AD4D39">
      <w:pPr>
        <w:pStyle w:val="Heading1"/>
        <w:rPr>
          <w:rFonts w:ascii="Times New Roman" w:hAnsi="Times New Roman" w:cs="Times New Roman"/>
          <w:b/>
          <w:bCs/>
          <w:color w:val="auto"/>
          <w:sz w:val="36"/>
          <w:szCs w:val="36"/>
        </w:rPr>
      </w:pPr>
      <w:bookmarkStart w:id="6" w:name="_Toc476678726"/>
      <w:r w:rsidRPr="00955A0F">
        <w:rPr>
          <w:rFonts w:ascii="Times New Roman" w:hAnsi="Times New Roman" w:cs="Times New Roman"/>
          <w:b/>
          <w:bCs/>
          <w:color w:val="auto"/>
          <w:sz w:val="36"/>
          <w:szCs w:val="36"/>
        </w:rPr>
        <w:lastRenderedPageBreak/>
        <w:t>Chapter II | Overall Description</w:t>
      </w:r>
      <w:bookmarkEnd w:id="6"/>
    </w:p>
    <w:p w:rsidR="00AD4D39"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7" w:name="_Toc476678727"/>
      <w:r w:rsidRPr="00955A0F">
        <w:rPr>
          <w:rFonts w:ascii="Times New Roman" w:hAnsi="Times New Roman" w:cs="Times New Roman"/>
          <w:b/>
          <w:bCs/>
          <w:color w:val="auto"/>
          <w:sz w:val="32"/>
          <w:szCs w:val="32"/>
        </w:rPr>
        <w:t>Product perspective</w:t>
      </w:r>
      <w:bookmarkEnd w:id="7"/>
    </w:p>
    <w:p w:rsidR="00A06906" w:rsidRPr="007B5830" w:rsidRDefault="00A06906" w:rsidP="003B3CDD">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w:t>
      </w:r>
      <w:r w:rsidR="00D932FE" w:rsidRPr="007B5830">
        <w:rPr>
          <w:rFonts w:ascii="Times New Roman" w:hAnsi="Times New Roman" w:cs="Times New Roman"/>
          <w:sz w:val="24"/>
          <w:szCs w:val="24"/>
        </w:rPr>
        <w:t xml:space="preserve"> (WRMS)</w:t>
      </w:r>
      <w:r w:rsidR="003B3CDD" w:rsidRPr="007B5830">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sidRPr="007B5830">
        <w:rPr>
          <w:rFonts w:ascii="Times New Roman" w:hAnsi="Times New Roman" w:cs="Times New Roman"/>
          <w:sz w:val="24"/>
          <w:szCs w:val="24"/>
        </w:rPr>
        <w:t xml:space="preserve">When students generate report, the system shall change all list tasks into sentences and ordered by weekly or monthly. </w:t>
      </w:r>
      <w:r w:rsidR="00FB4F7E" w:rsidRPr="007B5830">
        <w:rPr>
          <w:rFonts w:ascii="Times New Roman" w:hAnsi="Times New Roman" w:cs="Times New Roman"/>
          <w:sz w:val="24"/>
          <w:szCs w:val="24"/>
        </w:rPr>
        <w:t xml:space="preserve">Mentor and Supervisor are able to see the students’ progress and also leave some comments. </w:t>
      </w:r>
      <w:r w:rsidR="0027379B" w:rsidRPr="007B5830">
        <w:rPr>
          <w:rFonts w:ascii="Times New Roman" w:hAnsi="Times New Roman" w:cs="Times New Roman"/>
          <w:sz w:val="24"/>
          <w:szCs w:val="24"/>
        </w:rPr>
        <w:t>After leaving a comment, the system will send a real-time notification to all involved users.</w:t>
      </w:r>
    </w:p>
    <w:p w:rsidR="0058305E"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8" w:name="_Toc476678728"/>
      <w:r w:rsidRPr="00955A0F">
        <w:rPr>
          <w:rFonts w:ascii="Times New Roman" w:hAnsi="Times New Roman" w:cs="Times New Roman"/>
          <w:b/>
          <w:bCs/>
          <w:color w:val="auto"/>
          <w:sz w:val="32"/>
          <w:szCs w:val="32"/>
        </w:rPr>
        <w:t xml:space="preserve">Product </w:t>
      </w:r>
      <w:r w:rsidR="003126A9" w:rsidRPr="00955A0F">
        <w:rPr>
          <w:rFonts w:ascii="Times New Roman" w:hAnsi="Times New Roman" w:cs="Times New Roman"/>
          <w:b/>
          <w:bCs/>
          <w:color w:val="auto"/>
          <w:sz w:val="32"/>
          <w:szCs w:val="32"/>
        </w:rPr>
        <w:t>Functions</w:t>
      </w:r>
      <w:bookmarkEnd w:id="8"/>
    </w:p>
    <w:p w:rsidR="00D932FE" w:rsidRPr="007B5830" w:rsidRDefault="00D932FE" w:rsidP="00D932F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sidRPr="007B5830">
        <w:rPr>
          <w:rFonts w:ascii="Times New Roman" w:hAnsi="Times New Roman" w:cs="Times New Roman"/>
          <w:sz w:val="24"/>
          <w:szCs w:val="24"/>
        </w:rPr>
        <w:t xml:space="preserve"> </w:t>
      </w:r>
    </w:p>
    <w:p w:rsidR="0058305E" w:rsidRPr="00955A0F" w:rsidRDefault="0058305E" w:rsidP="00680D6E">
      <w:pPr>
        <w:pStyle w:val="Heading2"/>
        <w:numPr>
          <w:ilvl w:val="1"/>
          <w:numId w:val="3"/>
        </w:numPr>
        <w:ind w:left="360"/>
        <w:rPr>
          <w:rFonts w:ascii="Times New Roman" w:hAnsi="Times New Roman" w:cs="Times New Roman"/>
          <w:b/>
          <w:bCs/>
          <w:color w:val="auto"/>
          <w:sz w:val="32"/>
          <w:szCs w:val="32"/>
        </w:rPr>
      </w:pPr>
      <w:bookmarkStart w:id="9" w:name="_Toc476678729"/>
      <w:r w:rsidRPr="00955A0F">
        <w:rPr>
          <w:rFonts w:ascii="Times New Roman" w:hAnsi="Times New Roman" w:cs="Times New Roman"/>
          <w:b/>
          <w:bCs/>
          <w:color w:val="auto"/>
          <w:sz w:val="32"/>
          <w:szCs w:val="32"/>
        </w:rPr>
        <w:t>User Characteristic</w:t>
      </w:r>
      <w:bookmarkEnd w:id="9"/>
    </w:p>
    <w:p w:rsidR="0058305E" w:rsidRPr="007B5830" w:rsidRDefault="0058305E" w:rsidP="0058305E">
      <w:pPr>
        <w:ind w:left="720"/>
        <w:jc w:val="both"/>
        <w:rPr>
          <w:rFonts w:ascii="Times New Roman" w:hAnsi="Times New Roman" w:cs="Times New Roman"/>
          <w:sz w:val="24"/>
          <w:szCs w:val="24"/>
        </w:rPr>
      </w:pPr>
      <w:r w:rsidRPr="007B5830">
        <w:rPr>
          <w:rFonts w:ascii="Times New Roman" w:hAnsi="Times New Roman" w:cs="Times New Roman"/>
          <w:sz w:val="24"/>
          <w:szCs w:val="24"/>
        </w:rPr>
        <w:t>WIL report management web application includes 4 types of users:</w:t>
      </w:r>
    </w:p>
    <w:p w:rsidR="00607C54" w:rsidRPr="007B5830" w:rsidRDefault="00607C54"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Mentor – the user who is able to login, edit their own profile, logout manage comments, view reports, and receive notifications.</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Users  – </w:t>
      </w:r>
      <w:r w:rsidR="00524B8F" w:rsidRPr="007B5830">
        <w:rPr>
          <w:rFonts w:ascii="Times New Roman" w:hAnsi="Times New Roman" w:cs="Times New Roman"/>
          <w:sz w:val="24"/>
          <w:szCs w:val="24"/>
        </w:rPr>
        <w:t>S</w:t>
      </w:r>
      <w:r w:rsidRPr="007B5830">
        <w:rPr>
          <w:rFonts w:ascii="Times New Roman" w:hAnsi="Times New Roman" w:cs="Times New Roman"/>
          <w:sz w:val="24"/>
          <w:szCs w:val="24"/>
        </w:rPr>
        <w:t>tudent, Mentor, and supervisor</w:t>
      </w:r>
    </w:p>
    <w:p w:rsidR="0058305E" w:rsidRPr="007B5830" w:rsidRDefault="0058305E" w:rsidP="0058305E">
      <w:pPr>
        <w:rPr>
          <w:rFonts w:ascii="Times New Roman" w:hAnsi="Times New Roman" w:cs="Times New Roman"/>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0" w:name="_Toc476678730"/>
      <w:r w:rsidRPr="00955A0F">
        <w:rPr>
          <w:rFonts w:ascii="Times New Roman" w:hAnsi="Times New Roman" w:cs="Times New Roman"/>
          <w:b/>
          <w:bCs/>
          <w:color w:val="auto"/>
          <w:sz w:val="32"/>
          <w:szCs w:val="32"/>
        </w:rPr>
        <w:t>Operation Environment</w:t>
      </w:r>
      <w:bookmarkEnd w:id="10"/>
    </w:p>
    <w:p w:rsidR="0058305E" w:rsidRPr="007B5830" w:rsidRDefault="0058305E" w:rsidP="0058305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 is a web application which requires internet connection. The users have to access to the website though internet browser including Internet Explorer 10 (or above), Safari version 9, and opera. The system support windows 8.1 and 10, Mac OS sierra, android 4.0, and iOS 10.</w:t>
      </w:r>
    </w:p>
    <w:p w:rsidR="0058305E" w:rsidRPr="00955A0F" w:rsidRDefault="0058305E" w:rsidP="0058305E">
      <w:pPr>
        <w:rPr>
          <w:rFonts w:ascii="Times New Roman" w:hAnsi="Times New Roman" w:cs="Times New Roman"/>
          <w:b/>
          <w:bCs/>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1" w:name="_Toc476678731"/>
      <w:r w:rsidRPr="00955A0F">
        <w:rPr>
          <w:rFonts w:ascii="Times New Roman" w:hAnsi="Times New Roman" w:cs="Times New Roman"/>
          <w:b/>
          <w:bCs/>
          <w:color w:val="auto"/>
          <w:sz w:val="32"/>
          <w:szCs w:val="32"/>
        </w:rPr>
        <w:t xml:space="preserve">Design and Implementation </w:t>
      </w:r>
      <w:r w:rsidR="0058305E" w:rsidRPr="00955A0F">
        <w:rPr>
          <w:rFonts w:ascii="Times New Roman" w:hAnsi="Times New Roman" w:cs="Times New Roman"/>
          <w:b/>
          <w:bCs/>
          <w:color w:val="auto"/>
          <w:sz w:val="32"/>
          <w:szCs w:val="32"/>
        </w:rPr>
        <w:t>constants</w:t>
      </w:r>
      <w:bookmarkEnd w:id="11"/>
    </w:p>
    <w:p w:rsidR="00551EC9" w:rsidRPr="007B5830" w:rsidRDefault="00551EC9" w:rsidP="0058305E">
      <w:pPr>
        <w:ind w:left="720"/>
        <w:rPr>
          <w:rFonts w:ascii="Times New Roman" w:hAnsi="Times New Roman" w:cs="Times New Roman"/>
          <w:sz w:val="24"/>
          <w:szCs w:val="24"/>
        </w:rPr>
      </w:pPr>
      <w:r w:rsidRPr="007B5830">
        <w:rPr>
          <w:rFonts w:ascii="Times New Roman" w:hAnsi="Times New Roman" w:cs="Times New Roman"/>
          <w:sz w:val="24"/>
          <w:szCs w:val="24"/>
        </w:rPr>
        <w:t>2.5.1.</w:t>
      </w:r>
      <w:r w:rsidRPr="007B5830">
        <w:rPr>
          <w:rFonts w:ascii="Times New Roman" w:hAnsi="Times New Roman" w:cs="Times New Roman"/>
          <w:sz w:val="24"/>
          <w:szCs w:val="24"/>
        </w:rPr>
        <w:tab/>
        <w:t>The application requires internet connection.</w:t>
      </w:r>
      <w:r w:rsidRPr="007B5830">
        <w:rPr>
          <w:rFonts w:ascii="Times New Roman" w:hAnsi="Times New Roman" w:cs="Times New Roman"/>
          <w:sz w:val="24"/>
          <w:szCs w:val="24"/>
        </w:rPr>
        <w:br/>
        <w:t>2.5.2.</w:t>
      </w:r>
      <w:r w:rsidRPr="007B5830">
        <w:rPr>
          <w:rFonts w:ascii="Times New Roman" w:hAnsi="Times New Roman" w:cs="Times New Roman"/>
          <w:sz w:val="24"/>
          <w:szCs w:val="24"/>
        </w:rPr>
        <w:tab/>
        <w:t>The prototype is available in English.</w:t>
      </w:r>
      <w:r w:rsidRPr="007B5830">
        <w:rPr>
          <w:rFonts w:ascii="Times New Roman" w:hAnsi="Times New Roman" w:cs="Times New Roman"/>
          <w:sz w:val="24"/>
          <w:szCs w:val="24"/>
        </w:rPr>
        <w:br/>
        <w:t>2.5.3.</w:t>
      </w:r>
      <w:r w:rsidRPr="007B5830">
        <w:rPr>
          <w:rFonts w:ascii="Times New Roman" w:hAnsi="Times New Roman" w:cs="Times New Roman"/>
          <w:sz w:val="24"/>
          <w:szCs w:val="24"/>
        </w:rPr>
        <w:tab/>
        <w:t>Administrator shall create an account for a user.</w:t>
      </w:r>
      <w:r w:rsidRPr="007B5830">
        <w:rPr>
          <w:rFonts w:ascii="Times New Roman" w:hAnsi="Times New Roman" w:cs="Times New Roman"/>
          <w:sz w:val="24"/>
          <w:szCs w:val="24"/>
        </w:rPr>
        <w:br/>
        <w:t>2.5.4.</w:t>
      </w:r>
      <w:r w:rsidRPr="007B5830">
        <w:rPr>
          <w:rFonts w:ascii="Times New Roman" w:hAnsi="Times New Roman" w:cs="Times New Roman"/>
          <w:sz w:val="24"/>
          <w:szCs w:val="24"/>
        </w:rPr>
        <w:tab/>
        <w:t xml:space="preserve">Mentor and Supervisor are not able to manage tasks of students. </w:t>
      </w:r>
      <w:r w:rsidR="0058305E" w:rsidRPr="007B5830">
        <w:rPr>
          <w:rFonts w:ascii="Times New Roman" w:hAnsi="Times New Roman" w:cs="Times New Roman"/>
          <w:sz w:val="24"/>
          <w:szCs w:val="24"/>
        </w:rPr>
        <w:br/>
        <w:t>2</w:t>
      </w:r>
      <w:r w:rsidRPr="007B5830">
        <w:rPr>
          <w:rFonts w:ascii="Times New Roman" w:hAnsi="Times New Roman" w:cs="Times New Roman"/>
          <w:sz w:val="24"/>
          <w:szCs w:val="24"/>
        </w:rPr>
        <w:t>.5.5.</w:t>
      </w:r>
      <w:r w:rsidRPr="007B5830">
        <w:rPr>
          <w:rFonts w:ascii="Times New Roman" w:hAnsi="Times New Roman" w:cs="Times New Roman"/>
          <w:sz w:val="24"/>
          <w:szCs w:val="24"/>
        </w:rPr>
        <w:tab/>
        <w:t>Overload data could affect to the performance of web application.</w:t>
      </w:r>
    </w:p>
    <w:p w:rsidR="00551EC9" w:rsidRPr="007B5830" w:rsidRDefault="00551EC9" w:rsidP="00A70EB4">
      <w:pPr>
        <w:pStyle w:val="ListParagraph"/>
        <w:ind w:left="360"/>
        <w:rPr>
          <w:rFonts w:ascii="Times New Roman" w:hAnsi="Times New Roman" w:cs="Times New Roman"/>
        </w:rPr>
      </w:pPr>
    </w:p>
    <w:p w:rsidR="00AD4D39" w:rsidRPr="00955A0F" w:rsidRDefault="00AD4D39" w:rsidP="00F87866">
      <w:pPr>
        <w:pStyle w:val="Heading1"/>
        <w:rPr>
          <w:rFonts w:ascii="Times New Roman" w:hAnsi="Times New Roman" w:cs="Times New Roman"/>
          <w:b/>
          <w:bCs/>
          <w:color w:val="auto"/>
          <w:sz w:val="36"/>
          <w:szCs w:val="36"/>
        </w:rPr>
      </w:pPr>
      <w:bookmarkStart w:id="12" w:name="_Toc476678732"/>
      <w:r w:rsidRPr="00955A0F">
        <w:rPr>
          <w:rFonts w:ascii="Times New Roman" w:hAnsi="Times New Roman" w:cs="Times New Roman"/>
          <w:b/>
          <w:bCs/>
          <w:color w:val="auto"/>
          <w:sz w:val="36"/>
          <w:szCs w:val="36"/>
        </w:rPr>
        <w:lastRenderedPageBreak/>
        <w:t xml:space="preserve">Chapter III | </w:t>
      </w:r>
      <w:r w:rsidR="007B5B7A" w:rsidRPr="00955A0F">
        <w:rPr>
          <w:rFonts w:ascii="Times New Roman" w:hAnsi="Times New Roman" w:cs="Times New Roman"/>
          <w:b/>
          <w:bCs/>
          <w:color w:val="auto"/>
          <w:sz w:val="36"/>
          <w:szCs w:val="36"/>
        </w:rPr>
        <w:t>Software Requirement Specification</w:t>
      </w:r>
      <w:bookmarkEnd w:id="12"/>
    </w:p>
    <w:p w:rsidR="00B25CF0" w:rsidRPr="00955A0F" w:rsidRDefault="0062491A" w:rsidP="00680D6E">
      <w:pPr>
        <w:pStyle w:val="Heading2"/>
        <w:numPr>
          <w:ilvl w:val="0"/>
          <w:numId w:val="4"/>
        </w:numPr>
        <w:rPr>
          <w:rFonts w:ascii="Times New Roman" w:hAnsi="Times New Roman" w:cs="Times New Roman"/>
          <w:b/>
          <w:bCs/>
          <w:color w:val="auto"/>
          <w:sz w:val="32"/>
          <w:szCs w:val="32"/>
        </w:rPr>
      </w:pPr>
      <w:bookmarkStart w:id="13" w:name="_Toc476678733"/>
      <w:r w:rsidRPr="00955A0F">
        <w:rPr>
          <w:rFonts w:ascii="Times New Roman" w:hAnsi="Times New Roman" w:cs="Times New Roman"/>
          <w:b/>
          <w:bCs/>
          <w:color w:val="auto"/>
          <w:sz w:val="32"/>
          <w:szCs w:val="32"/>
        </w:rPr>
        <w:t>User r</w:t>
      </w:r>
      <w:r w:rsidR="00B25CF0" w:rsidRPr="00955A0F">
        <w:rPr>
          <w:rFonts w:ascii="Times New Roman" w:hAnsi="Times New Roman" w:cs="Times New Roman"/>
          <w:b/>
          <w:bCs/>
          <w:color w:val="auto"/>
          <w:sz w:val="32"/>
          <w:szCs w:val="32"/>
        </w:rPr>
        <w:t>equirement</w:t>
      </w:r>
      <w:r w:rsidR="008E2434" w:rsidRPr="00955A0F">
        <w:rPr>
          <w:rFonts w:ascii="Times New Roman" w:hAnsi="Times New Roman" w:cs="Times New Roman"/>
          <w:b/>
          <w:bCs/>
          <w:color w:val="auto"/>
          <w:sz w:val="32"/>
          <w:szCs w:val="32"/>
        </w:rPr>
        <w:t>s</w:t>
      </w:r>
      <w:bookmarkEnd w:id="13"/>
      <w:r w:rsidR="00B25CF0" w:rsidRPr="00955A0F">
        <w:rPr>
          <w:rFonts w:ascii="Times New Roman" w:hAnsi="Times New Roman" w:cs="Times New Roman"/>
          <w:b/>
          <w:bCs/>
          <w:color w:val="auto"/>
          <w:sz w:val="32"/>
          <w:szCs w:val="32"/>
        </w:rPr>
        <w:t xml:space="preserve"> </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1</w:t>
      </w:r>
      <w:r w:rsidRPr="007B5830">
        <w:rPr>
          <w:rFonts w:ascii="Times New Roman" w:hAnsi="Times New Roman" w:cs="Times New Roman"/>
          <w:b/>
          <w:bCs/>
          <w:sz w:val="24"/>
          <w:szCs w:val="24"/>
        </w:rPr>
        <w:t>: Users management</w:t>
      </w:r>
    </w:p>
    <w:p w:rsidR="0062491A" w:rsidRPr="007B5830"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Visitor</w:t>
      </w:r>
      <w:r w:rsidR="00CE682B" w:rsidRPr="007B5830">
        <w:rPr>
          <w:rFonts w:ascii="Times New Roman" w:hAnsi="Times New Roman" w:cs="Times New Roman"/>
          <w:sz w:val="24"/>
          <w:szCs w:val="24"/>
        </w:rPr>
        <w:t xml:space="preserve"> can register to the system</w:t>
      </w:r>
      <w:r w:rsidR="0062491A" w:rsidRPr="007B5830">
        <w:rPr>
          <w:rFonts w:ascii="Times New Roman" w:hAnsi="Times New Roman" w:cs="Times New Roman"/>
          <w:sz w:val="24"/>
          <w:szCs w:val="24"/>
        </w:rPr>
        <w:t>.</w:t>
      </w:r>
    </w:p>
    <w:p w:rsidR="006B3B77" w:rsidRPr="007B583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p w:rsidR="008C56A0"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login into the system.</w:t>
      </w:r>
    </w:p>
    <w:p w:rsidR="00FD60C8"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logout from the system.</w:t>
      </w:r>
      <w:r w:rsidR="00FD60C8" w:rsidRPr="007B5830">
        <w:rPr>
          <w:rFonts w:ascii="Times New Roman" w:hAnsi="Times New Roman" w:cs="Times New Roman"/>
          <w:sz w:val="24"/>
          <w:szCs w:val="24"/>
        </w:rPr>
        <w:t xml:space="preserve"> </w:t>
      </w:r>
    </w:p>
    <w:p w:rsidR="008C56A0" w:rsidRPr="007B583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add registration code of supervisor and mentor.</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2</w:t>
      </w:r>
      <w:r w:rsidRPr="007B5830">
        <w:rPr>
          <w:rFonts w:ascii="Times New Roman" w:hAnsi="Times New Roman" w:cs="Times New Roman"/>
          <w:b/>
          <w:bCs/>
          <w:sz w:val="24"/>
          <w:szCs w:val="24"/>
        </w:rPr>
        <w:t>: Task management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the statistics of tasks.</w:t>
      </w:r>
    </w:p>
    <w:p w:rsidR="001A2939"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1A2939" w:rsidRPr="007B5830">
        <w:rPr>
          <w:rFonts w:ascii="Times New Roman" w:hAnsi="Times New Roman" w:cs="Times New Roman"/>
          <w:sz w:val="24"/>
          <w:szCs w:val="24"/>
        </w:rPr>
        <w:t>a project.</w:t>
      </w:r>
    </w:p>
    <w:p w:rsidR="001A2939"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a project.</w:t>
      </w:r>
    </w:p>
    <w:p w:rsidR="0062491A"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62491A" w:rsidRPr="007B5830">
        <w:rPr>
          <w:rFonts w:ascii="Times New Roman" w:hAnsi="Times New Roman" w:cs="Times New Roman"/>
          <w:sz w:val="24"/>
          <w:szCs w:val="24"/>
        </w:rPr>
        <w:t>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3</w:t>
      </w:r>
      <w:r w:rsidRPr="007B5830">
        <w:rPr>
          <w:rFonts w:ascii="Times New Roman" w:hAnsi="Times New Roman" w:cs="Times New Roman"/>
          <w:b/>
          <w:bCs/>
          <w:sz w:val="24"/>
          <w:szCs w:val="24"/>
        </w:rPr>
        <w:t>: Progress tracking</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view comments from Mentor and Supervisor.</w:t>
      </w:r>
    </w:p>
    <w:p w:rsidR="001A6EB0" w:rsidRPr="007B583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reply a comment of Mentor and Supervisor.</w:t>
      </w:r>
    </w:p>
    <w:p w:rsidR="004A5D76" w:rsidRPr="007B5830"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delete their own comment.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the statistics of tasks.</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delete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delete comments in student’s report.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4</w:t>
      </w:r>
      <w:r w:rsidRPr="007B5830">
        <w:rPr>
          <w:rFonts w:ascii="Times New Roman" w:hAnsi="Times New Roman" w:cs="Times New Roman"/>
          <w:b/>
          <w:bCs/>
          <w:sz w:val="24"/>
          <w:szCs w:val="24"/>
        </w:rPr>
        <w:t xml:space="preserve">: Report export </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view weekly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generate a printable weekly report file.</w:t>
      </w:r>
    </w:p>
    <w:p w:rsidR="0062491A" w:rsidRPr="007B5830" w:rsidRDefault="0062491A" w:rsidP="007B5B7A">
      <w:pPr>
        <w:ind w:left="720"/>
        <w:jc w:val="both"/>
        <w:rPr>
          <w:rFonts w:ascii="Times New Roman" w:hAnsi="Times New Roman" w:cs="Times New Roman"/>
          <w:b/>
          <w:bCs/>
          <w:sz w:val="24"/>
          <w:szCs w:val="24"/>
          <w:cs/>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5</w:t>
      </w:r>
      <w:r w:rsidRPr="007B5830">
        <w:rPr>
          <w:rFonts w:ascii="Times New Roman" w:hAnsi="Times New Roman" w:cs="Times New Roman"/>
          <w:b/>
          <w:bCs/>
          <w:sz w:val="24"/>
          <w:szCs w:val="24"/>
        </w:rPr>
        <w:t>: Web and Email notification</w:t>
      </w:r>
    </w:p>
    <w:p w:rsidR="0062491A"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 </w:t>
      </w:r>
      <w:r w:rsidR="0062491A" w:rsidRPr="007B5830">
        <w:rPr>
          <w:rFonts w:ascii="Times New Roman" w:hAnsi="Times New Roman" w:cs="Times New Roman"/>
          <w:sz w:val="24"/>
          <w:szCs w:val="24"/>
        </w:rPr>
        <w:t xml:space="preserve">can receive </w:t>
      </w:r>
      <w:r w:rsidRPr="007B5830">
        <w:rPr>
          <w:rFonts w:ascii="Times New Roman" w:hAnsi="Times New Roman" w:cs="Times New Roman"/>
          <w:sz w:val="24"/>
          <w:szCs w:val="24"/>
        </w:rPr>
        <w:t>comment</w:t>
      </w:r>
      <w:r w:rsidR="0062491A" w:rsidRPr="007B5830">
        <w:rPr>
          <w:rFonts w:ascii="Times New Roman" w:hAnsi="Times New Roman" w:cs="Times New Roman"/>
          <w:sz w:val="24"/>
          <w:szCs w:val="24"/>
        </w:rPr>
        <w:t xml:space="preserve">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lastRenderedPageBreak/>
        <w:t>Student can receive comment notification message by Email.</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by Email.</w:t>
      </w:r>
    </w:p>
    <w:p w:rsidR="0062491A" w:rsidRPr="007B5830" w:rsidRDefault="0062491A" w:rsidP="0062491A">
      <w:pPr>
        <w:jc w:val="both"/>
        <w:rPr>
          <w:rFonts w:ascii="Times New Roman" w:hAnsi="Times New Roman" w:cs="Times New Roman"/>
        </w:rPr>
      </w:pPr>
    </w:p>
    <w:p w:rsidR="00170170" w:rsidRPr="00955A0F" w:rsidRDefault="00170170" w:rsidP="00680D6E">
      <w:pPr>
        <w:pStyle w:val="Heading2"/>
        <w:numPr>
          <w:ilvl w:val="0"/>
          <w:numId w:val="4"/>
        </w:numPr>
        <w:rPr>
          <w:rFonts w:ascii="Times New Roman" w:hAnsi="Times New Roman" w:cs="Times New Roman"/>
          <w:b/>
          <w:bCs/>
          <w:color w:val="auto"/>
        </w:rPr>
      </w:pPr>
      <w:bookmarkStart w:id="14" w:name="_Toc476678734"/>
      <w:r w:rsidRPr="00955A0F">
        <w:rPr>
          <w:rFonts w:ascii="Times New Roman" w:hAnsi="Times New Roman" w:cs="Times New Roman"/>
          <w:b/>
          <w:bCs/>
          <w:color w:val="auto"/>
          <w:sz w:val="32"/>
          <w:szCs w:val="32"/>
        </w:rPr>
        <w:t>System requirements</w:t>
      </w:r>
      <w:bookmarkEnd w:id="14"/>
    </w:p>
    <w:p w:rsidR="00B91B3C" w:rsidRPr="007B5830" w:rsidRDefault="00B91B3C" w:rsidP="00B91B3C">
      <w:pPr>
        <w:rPr>
          <w:rFonts w:ascii="Times New Roman" w:hAnsi="Times New Roman" w:cs="Times New Roman"/>
        </w:rPr>
      </w:pP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w:t>
      </w:r>
      <w:r w:rsidRPr="007B5830">
        <w:rPr>
          <w:rFonts w:ascii="Times New Roman" w:hAnsi="Times New Roman" w:cs="Times New Roman"/>
        </w:rPr>
        <w:t xml:space="preserve"> </w:t>
      </w: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student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mentor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supervisor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student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mentor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supervisor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that email or password are wrong.</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administrator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administrator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student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mentor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supervisor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 code.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move button to move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xxxxx”.</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reply button for replying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display a successful message “Edit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“Edit comment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keywords in a task with a sentence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printable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comment activities of mentor and supervisor from the earliest to the latest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task activities of mentor and supervisor from the earliest to the latest activity.</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send a notification via email based on time-stamp of task.</w:t>
      </w:r>
    </w:p>
    <w:p w:rsidR="00170170" w:rsidRPr="007B5830" w:rsidRDefault="00170170" w:rsidP="00170170">
      <w:pPr>
        <w:rPr>
          <w:rFonts w:ascii="Times New Roman" w:hAnsi="Times New Roman" w:cs="Times New Roman"/>
        </w:rPr>
      </w:pPr>
    </w:p>
    <w:p w:rsidR="00170170" w:rsidRPr="007B5830" w:rsidRDefault="00170170" w:rsidP="00170170">
      <w:pPr>
        <w:rPr>
          <w:rFonts w:ascii="Times New Roman" w:hAnsi="Times New Roman" w:cs="Times New Roman"/>
        </w:rPr>
      </w:pPr>
    </w:p>
    <w:p w:rsidR="00B91B3C" w:rsidRPr="00955A0F" w:rsidRDefault="00170170" w:rsidP="00B91B3C">
      <w:pPr>
        <w:pStyle w:val="Heading2"/>
        <w:numPr>
          <w:ilvl w:val="0"/>
          <w:numId w:val="4"/>
        </w:numPr>
        <w:rPr>
          <w:rFonts w:ascii="Times New Roman" w:hAnsi="Times New Roman" w:cs="Times New Roman"/>
          <w:b/>
          <w:bCs/>
          <w:color w:val="auto"/>
          <w:sz w:val="32"/>
          <w:szCs w:val="32"/>
        </w:rPr>
      </w:pPr>
      <w:bookmarkStart w:id="15" w:name="_Toc476678735"/>
      <w:r w:rsidRPr="00955A0F">
        <w:rPr>
          <w:rFonts w:ascii="Times New Roman" w:hAnsi="Times New Roman" w:cs="Times New Roman"/>
          <w:b/>
          <w:bCs/>
          <w:color w:val="auto"/>
          <w:sz w:val="32"/>
          <w:szCs w:val="32"/>
        </w:rPr>
        <w:t>User requirement specification with system requirement specification</w:t>
      </w:r>
      <w:bookmarkEnd w:id="15"/>
    </w:p>
    <w:p w:rsidR="00B91B3C" w:rsidRPr="007B5830" w:rsidRDefault="00B91B3C" w:rsidP="00B91B3C">
      <w:pPr>
        <w:rPr>
          <w:rFonts w:ascii="Times New Roman" w:hAnsi="Times New Roman" w:cs="Times New Roman"/>
        </w:rPr>
      </w:pPr>
    </w:p>
    <w:p w:rsidR="00B91B3C" w:rsidRPr="007B5830" w:rsidRDefault="00B91B3C" w:rsidP="00B91B3C">
      <w:pPr>
        <w:pStyle w:val="ListParagraph"/>
        <w:numPr>
          <w:ilvl w:val="0"/>
          <w:numId w:val="70"/>
        </w:numPr>
        <w:spacing w:after="200" w:line="276" w:lineRule="auto"/>
        <w:jc w:val="both"/>
        <w:rPr>
          <w:rFonts w:ascii="Times New Roman" w:hAnsi="Times New Roman" w:cs="Times New Roman"/>
          <w:b/>
          <w:bCs/>
          <w:sz w:val="24"/>
          <w:szCs w:val="24"/>
        </w:rPr>
      </w:pPr>
      <w:r w:rsidRPr="007B5830">
        <w:rPr>
          <w:rFonts w:ascii="Times New Roman" w:hAnsi="Times New Roman" w:cs="Times New Roman"/>
          <w:b/>
          <w:bCs/>
          <w:sz w:val="24"/>
          <w:szCs w:val="24"/>
        </w:rPr>
        <w:t>Visitor can register to the system.</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save your profile information?”</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hAnsi="Times New Roman" w:cs="Times New Roman"/>
          <w:sz w:val="24"/>
          <w:szCs w:val="24"/>
        </w:rPr>
        <w:t>System shall go back to previous UI.</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URS-02:</w:t>
      </w:r>
      <w:r w:rsidRPr="007B5830">
        <w:rPr>
          <w:rFonts w:ascii="Times New Roman" w:hAnsi="Times New Roman" w:cs="Times New Roman"/>
          <w:b/>
          <w:bCs/>
          <w:sz w:val="24"/>
          <w:szCs w:val="24"/>
        </w:rPr>
        <w:tab/>
        <w:t>Users can edit their own profile.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Mentor and Supervisor code,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eastAsia="SimSun" w:hAnsi="Times New Roman" w:cs="Times New Roman"/>
          <w:sz w:val="24"/>
          <w:szCs w:val="24"/>
        </w:rPr>
        <w:t>System shall provide UI to display an error message if the student edit their own information which the “</w:t>
      </w:r>
      <w:r w:rsidRPr="007B5830">
        <w:rPr>
          <w:rFonts w:ascii="Times New Roman" w:hAnsi="Times New Roman" w:cs="Times New Roman"/>
          <w:sz w:val="24"/>
          <w:szCs w:val="24"/>
        </w:rPr>
        <w:t>Mentor and supervisor code” does not exist in database</w:t>
      </w:r>
      <w:r w:rsidRPr="007B5830">
        <w:rPr>
          <w:rFonts w:ascii="Times New Roman" w:eastAsia="SimSun" w:hAnsi="Times New Roman" w:cs="Times New Roman"/>
          <w:sz w:val="24"/>
          <w:szCs w:val="24"/>
        </w:rPr>
        <w: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URS-03:</w:t>
      </w:r>
      <w:r w:rsidRPr="007B5830">
        <w:rPr>
          <w:rFonts w:ascii="Times New Roman" w:hAnsi="Times New Roman" w:cs="Times New Roman"/>
          <w:b/>
          <w:bCs/>
          <w:sz w:val="24"/>
          <w:szCs w:val="24"/>
        </w:rPr>
        <w:tab/>
        <w:t>Users can login into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login.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URS-04:</w:t>
      </w:r>
      <w:r w:rsidRPr="007B5830">
        <w:rPr>
          <w:rFonts w:ascii="Times New Roman" w:hAnsi="Times New Roman" w:cs="Times New Roman"/>
          <w:b/>
          <w:bCs/>
          <w:sz w:val="24"/>
          <w:szCs w:val="24"/>
        </w:rPr>
        <w:tab/>
        <w:t>Users can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logout.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logout successful.</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redirect to login page.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go back to previous UI.</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URS-05:</w:t>
      </w:r>
      <w:r w:rsidRPr="007B5830">
        <w:rPr>
          <w:rFonts w:ascii="Times New Roman" w:hAnsi="Times New Roman" w:cs="Times New Roman"/>
          <w:b/>
          <w:bCs/>
          <w:sz w:val="24"/>
          <w:szCs w:val="24"/>
        </w:rPr>
        <w:tab/>
        <w:t>Student can add mentor and supervisor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display successful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eastAsia="SimSun" w:hAnsi="Times New Roman" w:cs="Times New Roman"/>
          <w:sz w:val="24"/>
          <w:szCs w:val="24"/>
        </w:rPr>
        <w:t>System go back to previous UI.</w:t>
      </w:r>
    </w:p>
    <w:p w:rsidR="00B91B3C" w:rsidRPr="007B5830" w:rsidRDefault="00B91B3C" w:rsidP="00B91B3C">
      <w:pPr>
        <w:pStyle w:val="ListParagraph"/>
        <w:spacing w:after="200" w:line="276" w:lineRule="auto"/>
        <w:ind w:left="144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URS-06:</w:t>
      </w:r>
      <w:r w:rsidRPr="007B5830">
        <w:rPr>
          <w:rFonts w:ascii="Times New Roman" w:hAnsi="Times New Roman" w:cs="Times New Roman"/>
          <w:b/>
          <w:bCs/>
          <w:sz w:val="24"/>
          <w:szCs w:val="24"/>
        </w:rPr>
        <w:tab/>
        <w:t>Students can view tasks overview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URS-07:</w:t>
      </w:r>
      <w:r w:rsidRPr="007B5830">
        <w:rPr>
          <w:rFonts w:ascii="Times New Roman" w:hAnsi="Times New Roman" w:cs="Times New Roman"/>
          <w:b/>
          <w:bCs/>
          <w:sz w:val="24"/>
          <w:szCs w:val="24"/>
        </w:rPr>
        <w:tab/>
        <w:t>Students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URS-08:</w:t>
      </w:r>
      <w:r w:rsidRPr="007B5830">
        <w:rPr>
          <w:rFonts w:ascii="Times New Roman" w:hAnsi="Times New Roman" w:cs="Times New Roman"/>
          <w:b/>
          <w:bCs/>
          <w:sz w:val="24"/>
          <w:szCs w:val="24"/>
        </w:rPr>
        <w:tab/>
        <w:t>Students can add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“create new project”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“A new project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“Invalid input data. Please recheck it again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create a new project detail page with the previous input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previous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URS-09:</w:t>
      </w:r>
      <w:r w:rsidRPr="007B5830">
        <w:rPr>
          <w:rFonts w:ascii="Times New Roman" w:hAnsi="Times New Roman" w:cs="Times New Roman"/>
          <w:b/>
          <w:bCs/>
          <w:sz w:val="24"/>
          <w:szCs w:val="24"/>
        </w:rPr>
        <w:tab/>
        <w:t>Students can delete a project</w:t>
      </w:r>
      <w:r w:rsidRPr="007B5830">
        <w:rPr>
          <w:rFonts w:ascii="Times New Roman" w:hAnsi="Times New Roman" w:cs="Times New Roman"/>
          <w:sz w:val="24"/>
          <w:szCs w:val="24"/>
        </w:rPr>
        <w: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“Are you sure to delete this project?” with “yes” and “no”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B91B3C" w:rsidRPr="007B5830" w:rsidRDefault="00B91B3C" w:rsidP="00B91B3C">
      <w:pPr>
        <w:pStyle w:val="ListParagraph"/>
        <w:spacing w:after="200" w:line="276" w:lineRule="auto"/>
        <w:ind w:firstLine="720"/>
        <w:jc w:val="bot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URS-10:</w:t>
      </w:r>
      <w:r w:rsidRPr="007B5830">
        <w:rPr>
          <w:rFonts w:ascii="Times New Roman" w:hAnsi="Times New Roman" w:cs="Times New Roman"/>
          <w:b/>
          <w:bCs/>
          <w:sz w:val="24"/>
          <w:szCs w:val="24"/>
        </w:rPr>
        <w:tab/>
        <w:t>Students can add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 submit button,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URS-11:</w:t>
      </w:r>
      <w:r w:rsidRPr="007B5830">
        <w:rPr>
          <w:rFonts w:ascii="Times New Roman" w:hAnsi="Times New Roman" w:cs="Times New Roman"/>
          <w:b/>
          <w:bCs/>
          <w:sz w:val="24"/>
          <w:szCs w:val="24"/>
        </w:rPr>
        <w:tab/>
        <w:t>Students can edit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URS-12:</w:t>
      </w:r>
      <w:r w:rsidRPr="007B5830">
        <w:rPr>
          <w:rFonts w:ascii="Times New Roman" w:hAnsi="Times New Roman" w:cs="Times New Roman"/>
          <w:b/>
          <w:bCs/>
          <w:sz w:val="24"/>
          <w:szCs w:val="24"/>
        </w:rPr>
        <w:tab/>
        <w:t>Students can delete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URS-13:</w:t>
      </w:r>
      <w:r w:rsidRPr="007B5830">
        <w:rPr>
          <w:rFonts w:ascii="Times New Roman" w:hAnsi="Times New Roman" w:cs="Times New Roman"/>
          <w:b/>
          <w:bCs/>
          <w:sz w:val="24"/>
          <w:szCs w:val="24"/>
        </w:rPr>
        <w:tab/>
        <w:t>Students can move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task card to drag and drop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the task in another card column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forbidden mouse-cursor while dragging.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(destination path)”.</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ind w:left="360"/>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URS-14:</w:t>
      </w:r>
      <w:r w:rsidRPr="007B5830">
        <w:rPr>
          <w:rFonts w:ascii="Times New Roman" w:hAnsi="Times New Roman" w:cs="Times New Roman"/>
          <w:b/>
          <w:bCs/>
          <w:sz w:val="24"/>
          <w:szCs w:val="24"/>
        </w:rPr>
        <w:tab/>
        <w:t>Student can view comments from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URS-15:</w:t>
      </w:r>
      <w:r w:rsidRPr="007B5830">
        <w:rPr>
          <w:rFonts w:ascii="Times New Roman" w:hAnsi="Times New Roman" w:cs="Times New Roman"/>
          <w:b/>
          <w:bCs/>
          <w:sz w:val="24"/>
          <w:szCs w:val="24"/>
        </w:rPr>
        <w:tab/>
        <w:t>Students can add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add comment button for adding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URS-16:</w:t>
      </w:r>
      <w:r w:rsidRPr="007B5830">
        <w:rPr>
          <w:rFonts w:ascii="Times New Roman" w:hAnsi="Times New Roman" w:cs="Times New Roman"/>
          <w:b/>
          <w:bCs/>
          <w:sz w:val="24"/>
          <w:szCs w:val="24"/>
        </w:rPr>
        <w:tab/>
        <w:t>Student can delete their own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URS-17:</w:t>
      </w:r>
      <w:r w:rsidRPr="007B5830">
        <w:rPr>
          <w:rFonts w:ascii="Times New Roman" w:hAnsi="Times New Roman" w:cs="Times New Roman"/>
          <w:b/>
          <w:bCs/>
          <w:sz w:val="24"/>
          <w:szCs w:val="24"/>
        </w:rPr>
        <w:tab/>
        <w:t>Mentors and Supervisor can view tasks of a student’s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URS-18:</w:t>
      </w:r>
      <w:r w:rsidRPr="007B5830">
        <w:rPr>
          <w:rFonts w:ascii="Times New Roman" w:hAnsi="Times New Roman" w:cs="Times New Roman"/>
          <w:b/>
          <w:bCs/>
          <w:sz w:val="24"/>
          <w:szCs w:val="24"/>
        </w:rPr>
        <w:tab/>
        <w:t>Mentors and Supervisor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b/>
          <w:bCs/>
          <w:sz w:val="24"/>
          <w:szCs w:val="24"/>
        </w:rPr>
      </w:pPr>
      <w:r w:rsidRPr="007B5830">
        <w:rPr>
          <w:rFonts w:ascii="Times New Roman" w:hAnsi="Times New Roman" w:cs="Times New Roman"/>
          <w:b/>
          <w:bCs/>
          <w:sz w:val="24"/>
          <w:szCs w:val="24"/>
        </w:rPr>
        <w:t xml:space="preserve">URS-19: </w:t>
      </w:r>
      <w:r w:rsidRPr="007B5830">
        <w:rPr>
          <w:rFonts w:ascii="Times New Roman" w:hAnsi="Times New Roman" w:cs="Times New Roman"/>
          <w:b/>
          <w:bCs/>
          <w:sz w:val="24"/>
          <w:szCs w:val="24"/>
        </w:rPr>
        <w:tab/>
        <w:t>Mentor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URS-20:</w:t>
      </w:r>
      <w:r w:rsidRPr="007B5830">
        <w:rPr>
          <w:rFonts w:ascii="Times New Roman" w:hAnsi="Times New Roman" w:cs="Times New Roman"/>
          <w:b/>
          <w:bCs/>
          <w:sz w:val="24"/>
          <w:szCs w:val="24"/>
        </w:rPr>
        <w:tab/>
        <w:t>Mentor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URS-21:</w:t>
      </w:r>
      <w:r w:rsidRPr="007B5830">
        <w:rPr>
          <w:rFonts w:ascii="Times New Roman" w:hAnsi="Times New Roman" w:cs="Times New Roman"/>
          <w:b/>
          <w:bCs/>
          <w:sz w:val="24"/>
          <w:szCs w:val="24"/>
        </w:rPr>
        <w:tab/>
        <w:t>Mentor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URS-22:</w:t>
      </w:r>
      <w:r w:rsidRPr="007B5830">
        <w:rPr>
          <w:rFonts w:ascii="Times New Roman" w:hAnsi="Times New Roman" w:cs="Times New Roman"/>
          <w:b/>
          <w:bCs/>
          <w:sz w:val="24"/>
          <w:szCs w:val="24"/>
        </w:rPr>
        <w:tab/>
        <w:t>Mentor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URS-23:</w:t>
      </w:r>
      <w:r w:rsidRPr="007B5830">
        <w:rPr>
          <w:rFonts w:ascii="Times New Roman" w:hAnsi="Times New Roman" w:cs="Times New Roman"/>
          <w:b/>
          <w:bCs/>
          <w:sz w:val="24"/>
          <w:szCs w:val="24"/>
        </w:rPr>
        <w:tab/>
        <w:t>Supervisor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URS-24:</w:t>
      </w:r>
      <w:r w:rsidRPr="007B5830">
        <w:rPr>
          <w:rFonts w:ascii="Times New Roman" w:hAnsi="Times New Roman" w:cs="Times New Roman"/>
          <w:b/>
          <w:bCs/>
          <w:sz w:val="24"/>
          <w:szCs w:val="24"/>
        </w:rPr>
        <w:tab/>
        <w:t>Supervisor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URS-25:</w:t>
      </w:r>
      <w:r w:rsidRPr="007B5830">
        <w:rPr>
          <w:rFonts w:ascii="Times New Roman" w:hAnsi="Times New Roman" w:cs="Times New Roman"/>
          <w:b/>
          <w:bCs/>
          <w:sz w:val="24"/>
          <w:szCs w:val="24"/>
        </w:rPr>
        <w:tab/>
        <w:t>Supervisor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URS-26:</w:t>
      </w:r>
      <w:r w:rsidRPr="007B5830">
        <w:rPr>
          <w:rFonts w:ascii="Times New Roman" w:hAnsi="Times New Roman" w:cs="Times New Roman"/>
          <w:b/>
          <w:bCs/>
          <w:sz w:val="24"/>
          <w:szCs w:val="24"/>
        </w:rPr>
        <w:tab/>
        <w:t>Supervisor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URS-27:</w:t>
      </w:r>
      <w:r w:rsidRPr="007B5830">
        <w:rPr>
          <w:rFonts w:ascii="Times New Roman" w:hAnsi="Times New Roman" w:cs="Times New Roman"/>
          <w:b/>
          <w:bCs/>
          <w:sz w:val="24"/>
          <w:szCs w:val="24"/>
        </w:rPr>
        <w:tab/>
        <w:t>Users can view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merge keywords in a task with a sentence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URS-28:</w:t>
      </w:r>
      <w:r w:rsidRPr="007B5830">
        <w:rPr>
          <w:rFonts w:ascii="Times New Roman" w:hAnsi="Times New Roman" w:cs="Times New Roman"/>
          <w:b/>
          <w:bCs/>
          <w:sz w:val="24"/>
          <w:szCs w:val="24"/>
        </w:rPr>
        <w:tab/>
        <w:t>Users can generate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file.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close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print button.</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URS-29:</w:t>
      </w:r>
      <w:r w:rsidRPr="007B5830">
        <w:rPr>
          <w:rFonts w:ascii="Times New Roman" w:hAnsi="Times New Roman" w:cs="Times New Roman"/>
          <w:b/>
          <w:bCs/>
          <w:sz w:val="24"/>
          <w:szCs w:val="24"/>
        </w:rPr>
        <w:tab/>
        <w:t>Users can download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download a file to a local computer.</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URS-30:</w:t>
      </w:r>
      <w:r w:rsidRPr="007B5830">
        <w:rPr>
          <w:rFonts w:ascii="Times New Roman" w:hAnsi="Times New Roman" w:cs="Times New Roman"/>
          <w:b/>
          <w:bCs/>
          <w:sz w:val="24"/>
          <w:szCs w:val="24"/>
        </w:rPr>
        <w:tab/>
        <w:t>Student can receive comment notification message on Web application.</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 activities from the earliest to the latest comment in activities box (in dashboard).</w:t>
      </w:r>
    </w:p>
    <w:p w:rsidR="00611AF9" w:rsidRPr="007B5830" w:rsidRDefault="00611AF9"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URS-31:</w:t>
      </w:r>
      <w:r w:rsidRPr="007B5830">
        <w:rPr>
          <w:rFonts w:ascii="Times New Roman" w:hAnsi="Times New Roman" w:cs="Times New Roman"/>
          <w:b/>
          <w:bCs/>
          <w:sz w:val="24"/>
          <w:szCs w:val="24"/>
        </w:rPr>
        <w:tab/>
        <w:t>Mentor and supervisor can receive activities notification message on Web application.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URS-32:</w:t>
      </w:r>
      <w:r w:rsidRPr="007B5830">
        <w:rPr>
          <w:rFonts w:ascii="Times New Roman" w:hAnsi="Times New Roman" w:cs="Times New Roman"/>
          <w:b/>
          <w:bCs/>
          <w:sz w:val="24"/>
          <w:szCs w:val="24"/>
        </w:rPr>
        <w:tab/>
        <w:t>Student can receive comment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URS-33:</w:t>
      </w:r>
      <w:r w:rsidRPr="007B5830">
        <w:rPr>
          <w:rFonts w:ascii="Times New Roman" w:hAnsi="Times New Roman" w:cs="Times New Roman"/>
          <w:b/>
          <w:bCs/>
          <w:sz w:val="24"/>
          <w:szCs w:val="24"/>
        </w:rPr>
        <w:tab/>
        <w:t>Mentor and supervisor can receive activities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task.</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170170" w:rsidRPr="007B5830" w:rsidRDefault="00170170" w:rsidP="00B91B3C">
      <w:pPr>
        <w:rPr>
          <w:rFonts w:ascii="Times New Roman" w:hAnsi="Times New Roman" w:cs="Times New Roman"/>
          <w:sz w:val="24"/>
          <w:szCs w:val="24"/>
        </w:rPr>
      </w:pPr>
    </w:p>
    <w:p w:rsidR="00170170" w:rsidRPr="007B5830" w:rsidRDefault="00170170" w:rsidP="00170170">
      <w:pPr>
        <w:rPr>
          <w:rFonts w:ascii="Times New Roman" w:hAnsi="Times New Roman" w:cs="Times New Roman"/>
          <w:sz w:val="24"/>
          <w:szCs w:val="24"/>
        </w:rPr>
      </w:pPr>
    </w:p>
    <w:p w:rsidR="00170170" w:rsidRPr="007B5830" w:rsidRDefault="00170170">
      <w:pPr>
        <w:rPr>
          <w:rFonts w:ascii="Times New Roman" w:hAnsi="Times New Roman" w:cs="Times New Roman"/>
        </w:rPr>
      </w:pPr>
      <w:r w:rsidRPr="007B5830">
        <w:rPr>
          <w:rFonts w:ascii="Times New Roman" w:hAnsi="Times New Roman" w:cs="Times New Roman"/>
        </w:rPr>
        <w:br w:type="page"/>
      </w:r>
    </w:p>
    <w:p w:rsidR="00AD4D39" w:rsidRPr="007B5830" w:rsidRDefault="00AD4D39" w:rsidP="00F87866">
      <w:pPr>
        <w:pStyle w:val="Heading1"/>
        <w:rPr>
          <w:rFonts w:ascii="Times New Roman" w:hAnsi="Times New Roman" w:cs="Times New Roman"/>
          <w:b/>
          <w:bCs/>
          <w:color w:val="auto"/>
          <w:sz w:val="36"/>
          <w:szCs w:val="36"/>
        </w:rPr>
      </w:pPr>
      <w:bookmarkStart w:id="16" w:name="_Toc476678736"/>
      <w:r w:rsidRPr="007B5830">
        <w:rPr>
          <w:rFonts w:ascii="Times New Roman" w:hAnsi="Times New Roman" w:cs="Times New Roman"/>
          <w:b/>
          <w:bCs/>
          <w:color w:val="auto"/>
          <w:sz w:val="36"/>
          <w:szCs w:val="36"/>
        </w:rPr>
        <w:lastRenderedPageBreak/>
        <w:t>Chapter IV | Requirement Specification</w:t>
      </w:r>
      <w:bookmarkEnd w:id="16"/>
    </w:p>
    <w:p w:rsidR="00631C02" w:rsidRPr="00955A0F" w:rsidRDefault="00631C02" w:rsidP="00680D6E">
      <w:pPr>
        <w:pStyle w:val="Heading2"/>
        <w:numPr>
          <w:ilvl w:val="0"/>
          <w:numId w:val="7"/>
        </w:numPr>
        <w:rPr>
          <w:rFonts w:ascii="Times New Roman" w:hAnsi="Times New Roman" w:cs="Times New Roman"/>
          <w:b/>
          <w:bCs/>
          <w:color w:val="auto"/>
          <w:sz w:val="32"/>
          <w:szCs w:val="32"/>
        </w:rPr>
      </w:pPr>
      <w:bookmarkStart w:id="17" w:name="_Toc476678737"/>
      <w:r w:rsidRPr="00955A0F">
        <w:rPr>
          <w:rFonts w:ascii="Times New Roman" w:hAnsi="Times New Roman" w:cs="Times New Roman"/>
          <w:b/>
          <w:bCs/>
          <w:color w:val="auto"/>
          <w:sz w:val="32"/>
          <w:szCs w:val="32"/>
        </w:rPr>
        <w:t>Use case diagram</w:t>
      </w:r>
      <w:bookmarkEnd w:id="17"/>
    </w:p>
    <w:p w:rsidR="007B5830" w:rsidRPr="007B5830" w:rsidRDefault="007B5830" w:rsidP="007B5830">
      <w:pPr>
        <w:rPr>
          <w:rFonts w:ascii="Times New Roman" w:hAnsi="Times New Roman" w:cs="Times New Roman"/>
        </w:rPr>
      </w:pPr>
    </w:p>
    <w:p w:rsidR="00631C02" w:rsidRPr="007B5830" w:rsidRDefault="00066630" w:rsidP="00631C02">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v:imagedata r:id="rId8" o:title="use case diagram2"/>
          </v:shape>
        </w:pict>
      </w:r>
    </w:p>
    <w:p w:rsidR="00631C02" w:rsidRPr="007B5830" w:rsidRDefault="00631C02" w:rsidP="00631C02">
      <w:pPr>
        <w:pStyle w:val="Caption"/>
        <w:jc w:val="center"/>
        <w:rPr>
          <w:rFonts w:ascii="Times New Roman" w:hAnsi="Times New Roman" w:cs="Times New Roman"/>
          <w:color w:val="auto"/>
        </w:rPr>
      </w:pPr>
      <w:r w:rsidRPr="007B5830">
        <w:rPr>
          <w:rFonts w:ascii="Times New Roman" w:hAnsi="Times New Roman" w:cs="Times New Roman"/>
          <w:color w:val="auto"/>
        </w:rPr>
        <w:t xml:space="preserve">Figure </w:t>
      </w:r>
      <w:r w:rsidR="00611AF9" w:rsidRPr="007B5830">
        <w:rPr>
          <w:rFonts w:ascii="Times New Roman" w:hAnsi="Times New Roman" w:cs="Times New Roman"/>
          <w:color w:val="auto"/>
        </w:rPr>
        <w:fldChar w:fldCharType="begin"/>
      </w:r>
      <w:r w:rsidR="00611AF9" w:rsidRPr="007B5830">
        <w:rPr>
          <w:rFonts w:ascii="Times New Roman" w:hAnsi="Times New Roman" w:cs="Times New Roman"/>
          <w:color w:val="auto"/>
        </w:rPr>
        <w:instrText xml:space="preserve"> SEQ Figure \* ARABIC </w:instrText>
      </w:r>
      <w:r w:rsidR="00611AF9" w:rsidRPr="007B5830">
        <w:rPr>
          <w:rFonts w:ascii="Times New Roman" w:hAnsi="Times New Roman" w:cs="Times New Roman"/>
          <w:color w:val="auto"/>
        </w:rPr>
        <w:fldChar w:fldCharType="separate"/>
      </w:r>
      <w:r w:rsidRPr="007B5830">
        <w:rPr>
          <w:rFonts w:ascii="Times New Roman" w:hAnsi="Times New Roman" w:cs="Times New Roman"/>
          <w:noProof/>
          <w:color w:val="auto"/>
        </w:rPr>
        <w:t>1</w:t>
      </w:r>
      <w:r w:rsidR="00611AF9" w:rsidRPr="007B5830">
        <w:rPr>
          <w:rFonts w:ascii="Times New Roman" w:hAnsi="Times New Roman" w:cs="Times New Roman"/>
          <w:noProof/>
          <w:color w:val="auto"/>
        </w:rPr>
        <w:fldChar w:fldCharType="end"/>
      </w:r>
      <w:r w:rsidRPr="007B5830">
        <w:rPr>
          <w:rFonts w:ascii="Times New Roman" w:hAnsi="Times New Roman" w:cs="Times New Roman"/>
          <w:color w:val="auto"/>
        </w:rPr>
        <w:t xml:space="preserve"> Use case diagram</w:t>
      </w:r>
    </w:p>
    <w:p w:rsidR="00631C02" w:rsidRPr="007B5830" w:rsidRDefault="00631C02" w:rsidP="00680D6E">
      <w:pPr>
        <w:pStyle w:val="Heading2"/>
        <w:numPr>
          <w:ilvl w:val="0"/>
          <w:numId w:val="7"/>
        </w:numPr>
        <w:rPr>
          <w:rFonts w:ascii="Times New Roman" w:hAnsi="Times New Roman" w:cs="Times New Roman"/>
          <w:b/>
          <w:bCs/>
          <w:color w:val="auto"/>
          <w:sz w:val="32"/>
          <w:szCs w:val="32"/>
        </w:rPr>
      </w:pPr>
      <w:bookmarkStart w:id="18" w:name="_Toc476678738"/>
      <w:r w:rsidRPr="007B5830">
        <w:rPr>
          <w:rFonts w:ascii="Times New Roman" w:hAnsi="Times New Roman" w:cs="Times New Roman"/>
          <w:b/>
          <w:bCs/>
          <w:color w:val="auto"/>
          <w:sz w:val="32"/>
          <w:szCs w:val="32"/>
        </w:rPr>
        <w:t>Use case description</w:t>
      </w:r>
      <w:bookmarkEnd w:id="18"/>
    </w:p>
    <w:p w:rsidR="007B5830" w:rsidRPr="007B5830" w:rsidRDefault="007B5830" w:rsidP="007B5830">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611AF9" w:rsidRPr="007B5830" w:rsidTr="007F416D">
        <w:tc>
          <w:tcPr>
            <w:tcW w:w="2254" w:type="dxa"/>
            <w:shd w:val="clear" w:color="auto" w:fill="D9D9D9" w:themeFill="background1" w:themeFillShade="D9"/>
          </w:tcPr>
          <w:p w:rsidR="00093B46" w:rsidRPr="007B5830" w:rsidRDefault="00093B46" w:rsidP="007F416D">
            <w:pPr>
              <w:rPr>
                <w:rFonts w:ascii="Times New Roman" w:hAnsi="Times New Roman" w:cs="Times New Roman"/>
                <w:b/>
                <w:bCs/>
                <w:sz w:val="24"/>
                <w:szCs w:val="24"/>
              </w:rPr>
            </w:pPr>
            <w:r w:rsidRPr="007B5830">
              <w:rPr>
                <w:rFonts w:ascii="Times New Roman" w:hAnsi="Times New Roman" w:cs="Times New Roman"/>
                <w:b/>
                <w:bCs/>
                <w:sz w:val="24"/>
                <w:szCs w:val="24"/>
              </w:rPr>
              <w:t xml:space="preserve">Use </w:t>
            </w:r>
            <w:r w:rsidR="007F416D" w:rsidRPr="007B5830">
              <w:rPr>
                <w:rFonts w:ascii="Times New Roman" w:hAnsi="Times New Roman" w:cs="Times New Roman"/>
                <w:b/>
                <w:bCs/>
                <w:sz w:val="24"/>
                <w:szCs w:val="24"/>
              </w:rPr>
              <w:t>C</w:t>
            </w:r>
            <w:r w:rsidRPr="007B5830">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B5830" w:rsidRDefault="00F75F63" w:rsidP="007B5830">
            <w:pPr>
              <w:pStyle w:val="Heading3"/>
              <w:outlineLvl w:val="2"/>
              <w:rPr>
                <w:rFonts w:ascii="Times New Roman" w:hAnsi="Times New Roman" w:cs="Times New Roman"/>
                <w:color w:val="auto"/>
              </w:rPr>
            </w:pPr>
            <w:bookmarkStart w:id="19" w:name="_Toc476678739"/>
            <w:r w:rsidRPr="007B5830">
              <w:rPr>
                <w:rFonts w:ascii="Times New Roman" w:hAnsi="Times New Roman" w:cs="Times New Roman"/>
                <w:color w:val="auto"/>
              </w:rPr>
              <w:t>UC-01</w:t>
            </w:r>
            <w:bookmarkEnd w:id="19"/>
          </w:p>
        </w:tc>
      </w:tr>
      <w:tr w:rsidR="00611AF9" w:rsidRPr="007B5830" w:rsidTr="007F416D">
        <w:tc>
          <w:tcPr>
            <w:tcW w:w="2254" w:type="dxa"/>
            <w:shd w:val="clear" w:color="auto" w:fill="D9D9D9" w:themeFill="background1" w:themeFillShade="D9"/>
          </w:tcPr>
          <w:p w:rsidR="007F416D"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4D4691">
            <w:pPr>
              <w:rPr>
                <w:rFonts w:ascii="Times New Roman" w:hAnsi="Times New Roman" w:cs="Times New Roman"/>
                <w:sz w:val="24"/>
                <w:szCs w:val="24"/>
              </w:rPr>
            </w:pPr>
            <w:r w:rsidRPr="007B5830">
              <w:rPr>
                <w:rFonts w:ascii="Times New Roman" w:hAnsi="Times New Roman" w:cs="Times New Roman"/>
                <w:sz w:val="24"/>
                <w:szCs w:val="24"/>
              </w:rPr>
              <w:t>Visitor can register to the system.</w:t>
            </w:r>
          </w:p>
        </w:tc>
      </w:tr>
      <w:tr w:rsidR="00611AF9" w:rsidRPr="007B5830" w:rsidTr="007F416D">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611AF9" w:rsidRPr="007B5830" w:rsidTr="007F416D">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B5830" w:rsidRDefault="00955A0F" w:rsidP="007F416D">
            <w:pPr>
              <w:rPr>
                <w:rFonts w:ascii="Times New Roman" w:hAnsi="Times New Roman" w:cs="Times New Roman"/>
                <w:sz w:val="24"/>
                <w:szCs w:val="24"/>
              </w:rPr>
            </w:pPr>
            <w:r>
              <w:rPr>
                <w:rFonts w:ascii="Times New Roman" w:hAnsi="Times New Roman" w:cs="Times New Roman"/>
                <w:sz w:val="24"/>
                <w:szCs w:val="24"/>
              </w:rPr>
              <w:t>07/03/2017</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register to the WIL report management system.</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7F416D" w:rsidRPr="007B5830" w:rsidRDefault="007D34CB" w:rsidP="007D34CB">
            <w:pPr>
              <w:rPr>
                <w:rFonts w:ascii="Times New Roman" w:hAnsi="Times New Roman" w:cs="Times New Roman"/>
                <w:sz w:val="24"/>
                <w:szCs w:val="24"/>
              </w:rPr>
            </w:pPr>
            <w:r w:rsidRPr="007B5830">
              <w:rPr>
                <w:rFonts w:ascii="Times New Roman" w:hAnsi="Times New Roman" w:cs="Times New Roman"/>
                <w:sz w:val="24"/>
                <w:szCs w:val="24"/>
              </w:rPr>
              <w:t>Visitor enter to WIL report management web application.</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create a user account.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7D34CB" w:rsidRPr="007B5830" w:rsidRDefault="007D34CB" w:rsidP="00680D6E">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select the role of user.</w:t>
            </w:r>
          </w:p>
          <w:p w:rsidR="007F416D" w:rsidRPr="007B5830" w:rsidRDefault="001A1068" w:rsidP="001A1068">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A v</w:t>
            </w:r>
            <w:r w:rsidR="007D34CB" w:rsidRPr="007B5830">
              <w:rPr>
                <w:rFonts w:ascii="Times New Roman" w:hAnsi="Times New Roman" w:cs="Times New Roman"/>
                <w:sz w:val="24"/>
                <w:szCs w:val="24"/>
              </w:rPr>
              <w:t>isitor select</w:t>
            </w:r>
            <w:r w:rsidRPr="007B5830">
              <w:rPr>
                <w:rFonts w:ascii="Times New Roman" w:hAnsi="Times New Roman" w:cs="Times New Roman"/>
                <w:sz w:val="24"/>
                <w:szCs w:val="24"/>
              </w:rPr>
              <w:t>s</w:t>
            </w:r>
            <w:r w:rsidR="007D34CB" w:rsidRPr="007B5830">
              <w:rPr>
                <w:rFonts w:ascii="Times New Roman" w:hAnsi="Times New Roman" w:cs="Times New Roman"/>
                <w:sz w:val="24"/>
                <w:szCs w:val="24"/>
              </w:rPr>
              <w:t xml:space="preserve"> a user role.</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If visitor select “student” role: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A v</w:t>
            </w:r>
            <w:r w:rsidR="00201ACF"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201ACF"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submit button.</w:t>
            </w:r>
          </w:p>
          <w:p w:rsidR="00AF0B3D" w:rsidRPr="007B5830" w:rsidRDefault="00AF0B3D"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AF0B3D"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AF0B3D"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AF0B3D" w:rsidRPr="007B5830">
              <w:rPr>
                <w:rFonts w:ascii="Times New Roman" w:hAnsi="Times New Roman" w:cs="Times New Roman"/>
                <w:sz w:val="24"/>
                <w:szCs w:val="24"/>
              </w:rPr>
              <w:t xml:space="preserve"> ok button.</w:t>
            </w:r>
          </w:p>
          <w:p w:rsidR="00E0344E" w:rsidRPr="007B5830" w:rsidRDefault="00E0344E"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student_id, company name.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username, password, name, surname, email, student_id, as a new user on the system with the default status for the visitor.</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b.) </w:t>
            </w:r>
            <w:r w:rsidR="00201ACF" w:rsidRPr="007B5830">
              <w:rPr>
                <w:rFonts w:ascii="Times New Roman" w:hAnsi="Times New Roman" w:cs="Times New Roman"/>
                <w:sz w:val="24"/>
                <w:szCs w:val="24"/>
              </w:rPr>
              <w:t xml:space="preserve">If </w:t>
            </w:r>
            <w:r w:rsidR="002D29DC"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visitor select</w:t>
            </w:r>
            <w:r w:rsidR="002D29DC"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“Mentor” or “Supervisor” role:</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vi</w:t>
            </w:r>
            <w:r w:rsidR="00E0344E" w:rsidRPr="007B5830">
              <w:rPr>
                <w:rFonts w:ascii="Times New Roman" w:hAnsi="Times New Roman" w:cs="Times New Roman"/>
                <w:sz w:val="24"/>
                <w:szCs w:val="24"/>
              </w:rPr>
              <w:t>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submit button.</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ok button.</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company name.</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registration code for supervisor and mentor.</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7F416D" w:rsidRPr="007B5830" w:rsidRDefault="007F416D" w:rsidP="007F416D">
            <w:pPr>
              <w:rPr>
                <w:rFonts w:ascii="Times New Roman" w:hAnsi="Times New Roman" w:cs="Times New Roman"/>
                <w:sz w:val="24"/>
                <w:szCs w:val="24"/>
              </w:rPr>
            </w:pP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Exceptions: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From a.</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and b.</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xml:space="preserve">) </w:t>
            </w:r>
            <w:r w:rsidR="007D34CB" w:rsidRPr="007B5830">
              <w:rPr>
                <w:rFonts w:ascii="Times New Roman" w:hAnsi="Times New Roman" w:cs="Times New Roman"/>
                <w:sz w:val="24"/>
                <w:szCs w:val="24"/>
              </w:rPr>
              <w:t xml:space="preserve">If visitor input </w:t>
            </w:r>
            <w:r w:rsidR="00201ACF" w:rsidRPr="007B5830">
              <w:rPr>
                <w:rFonts w:ascii="Times New Roman" w:hAnsi="Times New Roman" w:cs="Times New Roman"/>
                <w:sz w:val="24"/>
                <w:szCs w:val="24"/>
              </w:rPr>
              <w:t>incorrect</w:t>
            </w:r>
            <w:r w:rsidR="007D34CB" w:rsidRPr="007B5830">
              <w:rPr>
                <w:rFonts w:ascii="Times New Roman" w:hAnsi="Times New Roman" w:cs="Times New Roman"/>
                <w:sz w:val="24"/>
                <w:szCs w:val="24"/>
              </w:rPr>
              <w:t xml:space="preserve"> format of name, surname, </w:t>
            </w:r>
            <w:r w:rsidR="00201ACF" w:rsidRPr="007B5830">
              <w:rPr>
                <w:rFonts w:ascii="Times New Roman" w:hAnsi="Times New Roman" w:cs="Times New Roman"/>
                <w:sz w:val="24"/>
                <w:szCs w:val="24"/>
              </w:rPr>
              <w:t>email, password, company name or empty forms.</w:t>
            </w:r>
          </w:p>
          <w:p w:rsidR="007D34CB" w:rsidRPr="007B5830" w:rsidRDefault="007D34CB" w:rsidP="00680D6E">
            <w:pPr>
              <w:pStyle w:val="ListParagraph"/>
              <w:numPr>
                <w:ilvl w:val="0"/>
                <w:numId w:val="9"/>
              </w:numPr>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surname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password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 company name is not matched with constraint.</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From </w:t>
            </w:r>
            <w:r w:rsidR="00163FA6" w:rsidRPr="007B5830">
              <w:rPr>
                <w:rFonts w:ascii="Times New Roman" w:hAnsi="Times New Roman" w:cs="Times New Roman"/>
                <w:sz w:val="24"/>
                <w:szCs w:val="24"/>
              </w:rPr>
              <w:t>a.</w:t>
            </w:r>
            <w:r w:rsidR="000653E2" w:rsidRPr="007B5830">
              <w:rPr>
                <w:rFonts w:ascii="Times New Roman" w:hAnsi="Times New Roman" w:cs="Times New Roman"/>
                <w:sz w:val="24"/>
                <w:szCs w:val="24"/>
              </w:rPr>
              <w:t>4</w:t>
            </w:r>
            <w:r w:rsidR="00163FA6" w:rsidRPr="007B5830">
              <w:rPr>
                <w:rFonts w:ascii="Times New Roman" w:hAnsi="Times New Roman" w:cs="Times New Roman"/>
                <w:sz w:val="24"/>
                <w:szCs w:val="24"/>
              </w:rPr>
              <w:t xml:space="preserve">) and </w:t>
            </w:r>
            <w:r w:rsidRPr="007B5830">
              <w:rPr>
                <w:rFonts w:ascii="Times New Roman" w:hAnsi="Times New Roman" w:cs="Times New Roman"/>
                <w:sz w:val="24"/>
                <w:szCs w:val="24"/>
              </w:rPr>
              <w:t>b.</w:t>
            </w:r>
            <w:r w:rsidR="000653E2" w:rsidRPr="007B5830">
              <w:rPr>
                <w:rFonts w:ascii="Times New Roman" w:hAnsi="Times New Roman" w:cs="Times New Roman"/>
                <w:sz w:val="24"/>
                <w:szCs w:val="24"/>
              </w:rPr>
              <w:t>4</w:t>
            </w:r>
            <w:r w:rsidRPr="007B5830">
              <w:rPr>
                <w:rFonts w:ascii="Times New Roman" w:hAnsi="Times New Roman" w:cs="Times New Roman"/>
                <w:sz w:val="24"/>
                <w:szCs w:val="24"/>
              </w:rPr>
              <w:t xml:space="preserve">) </w:t>
            </w:r>
            <w:r w:rsidR="00201ACF" w:rsidRPr="007B5830">
              <w:rPr>
                <w:rFonts w:ascii="Times New Roman" w:hAnsi="Times New Roman" w:cs="Times New Roman"/>
                <w:sz w:val="24"/>
                <w:szCs w:val="24"/>
              </w:rPr>
              <w:t>If visitor click cancel button:</w:t>
            </w:r>
          </w:p>
          <w:p w:rsidR="00201ACF" w:rsidRPr="007B5830" w:rsidRDefault="00201ACF" w:rsidP="00680D6E">
            <w:pPr>
              <w:pStyle w:val="ListParagraph"/>
              <w:numPr>
                <w:ilvl w:val="0"/>
                <w:numId w:val="11"/>
              </w:numPr>
              <w:jc w:val="both"/>
              <w:rPr>
                <w:rFonts w:ascii="Times New Roman" w:hAnsi="Times New Roman" w:cs="Times New Roman"/>
                <w:sz w:val="24"/>
                <w:szCs w:val="24"/>
              </w:rPr>
            </w:pPr>
            <w:r w:rsidRPr="007B5830">
              <w:rPr>
                <w:rFonts w:ascii="Times New Roman" w:hAnsi="Times New Roman" w:cs="Times New Roman"/>
                <w:sz w:val="24"/>
                <w:szCs w:val="24"/>
              </w:rPr>
              <w:t xml:space="preserve">System </w:t>
            </w:r>
            <w:r w:rsidR="002D29DC" w:rsidRPr="007B5830">
              <w:rPr>
                <w:rFonts w:ascii="Times New Roman" w:hAnsi="Times New Roman" w:cs="Times New Roman"/>
                <w:sz w:val="24"/>
                <w:szCs w:val="24"/>
              </w:rPr>
              <w:t>redirects</w:t>
            </w:r>
            <w:r w:rsidRPr="007B5830">
              <w:rPr>
                <w:rFonts w:ascii="Times New Roman" w:hAnsi="Times New Roman" w:cs="Times New Roman"/>
                <w:sz w:val="24"/>
                <w:szCs w:val="24"/>
              </w:rPr>
              <w:t xml:space="preserve"> back to previous UI.</w:t>
            </w:r>
          </w:p>
          <w:p w:rsidR="007F416D" w:rsidRPr="007B5830" w:rsidRDefault="007F416D" w:rsidP="007F416D">
            <w:pPr>
              <w:rPr>
                <w:rFonts w:ascii="Times New Roman" w:hAnsi="Times New Roman" w:cs="Times New Roman"/>
                <w:sz w:val="24"/>
                <w:szCs w:val="24"/>
              </w:rPr>
            </w:pPr>
          </w:p>
        </w:tc>
      </w:tr>
    </w:tbl>
    <w:p w:rsidR="007F416D" w:rsidRPr="007B5830" w:rsidRDefault="007F416D">
      <w:pPr>
        <w:rPr>
          <w:rFonts w:ascii="Times New Roman" w:hAnsi="Times New Roman" w:cs="Times New Roman"/>
        </w:rPr>
      </w:pPr>
    </w:p>
    <w:p w:rsidR="00C97B0C" w:rsidRPr="007B5830" w:rsidRDefault="00C97B0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B5830" w:rsidRDefault="007F416D" w:rsidP="007B5830">
            <w:pPr>
              <w:pStyle w:val="Heading3"/>
              <w:outlineLvl w:val="2"/>
              <w:rPr>
                <w:rFonts w:ascii="Times New Roman" w:hAnsi="Times New Roman" w:cs="Times New Roman"/>
                <w:color w:val="auto"/>
              </w:rPr>
            </w:pPr>
            <w:bookmarkStart w:id="20" w:name="_Toc476678740"/>
            <w:r w:rsidRPr="007B5830">
              <w:rPr>
                <w:rFonts w:ascii="Times New Roman" w:hAnsi="Times New Roman" w:cs="Times New Roman"/>
                <w:color w:val="auto"/>
              </w:rPr>
              <w:t>UC-02</w:t>
            </w:r>
            <w:bookmarkEnd w:id="20"/>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253779" w:rsidP="000E2D8C">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edit profile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UC-03</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Profile of users are updated into the database.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checks user_id.</w:t>
            </w:r>
          </w:p>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provides UI for the student to edit information.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From 2) </w:t>
            </w:r>
            <w:r w:rsidRPr="007B5830">
              <w:rPr>
                <w:rFonts w:ascii="Times New Roman" w:hAnsi="Times New Roman" w:cs="Times New Roman"/>
                <w:sz w:val="24"/>
                <w:szCs w:val="24"/>
              </w:rPr>
              <w:br/>
              <w:t>a.) If a user is student:</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student_id,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inputs name, surname, email, password, student_id, company name, Mentor and Supervisor code,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edit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student_id,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username, password, name, surname, email, student_id, as a new user on the system with the default status for the visitor.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b.) If a user is “Mentor” or “Supervisor” role:</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company name, and signature.</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Mentor or Supervisor inputs name, surname, email, password, company name, and signature.</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submit button.</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save your profile information?”</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ok button.</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company name.</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System provides registration code for supervisor and mentor.</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FC263F">
            <w:pPr>
              <w:pStyle w:val="ListParagraph"/>
              <w:numPr>
                <w:ilvl w:val="0"/>
                <w:numId w:val="72"/>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a.5) If student input incorrect format of name, surname, email, password, student_id, company name or empty forms:</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provides UI to display an error message if the student edit their own information which the “surname”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“email”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“password”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“student_id”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“company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“Mentor and supervisor code” does not exist in database.</w:t>
            </w:r>
          </w:p>
          <w:p w:rsidR="00955A0F" w:rsidRPr="007B5830" w:rsidRDefault="00955A0F" w:rsidP="00955A0F">
            <w:pPr>
              <w:pStyle w:val="ListParagraph"/>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b.5) If Mentor or supervisor inputs incorrect format of name, surname, email, password, company name or empty forms:</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“surname”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“email”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s provides UI to display an error message if the mentor or supervisor edit their own information which the “password”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“company name” is not matched with constraint.</w:t>
            </w:r>
          </w:p>
          <w:p w:rsidR="00955A0F" w:rsidRPr="007B5830" w:rsidRDefault="00955A0F" w:rsidP="00955A0F">
            <w:pPr>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a.4) and b.4) If a visitor clicks cancel button:</w:t>
            </w:r>
          </w:p>
          <w:p w:rsidR="00955A0F" w:rsidRPr="007B5830" w:rsidRDefault="00955A0F" w:rsidP="00955A0F">
            <w:pPr>
              <w:pStyle w:val="ListParagraph"/>
              <w:numPr>
                <w:ilvl w:val="0"/>
                <w:numId w:val="16"/>
              </w:numPr>
              <w:jc w:val="both"/>
              <w:rPr>
                <w:rFonts w:ascii="Times New Roman" w:hAnsi="Times New Roman" w:cs="Times New Roman"/>
                <w:sz w:val="24"/>
                <w:szCs w:val="24"/>
              </w:rPr>
            </w:pPr>
            <w:r w:rsidRPr="007B5830">
              <w:rPr>
                <w:rFonts w:ascii="Times New Roman" w:hAnsi="Times New Roman" w:cs="Times New Roman"/>
                <w:sz w:val="24"/>
                <w:szCs w:val="24"/>
              </w:rPr>
              <w:t>System redirects back to previous UI.</w:t>
            </w:r>
          </w:p>
          <w:p w:rsidR="00955A0F" w:rsidRPr="007B5830" w:rsidRDefault="00955A0F" w:rsidP="00955A0F">
            <w:pPr>
              <w:rPr>
                <w:rFonts w:ascii="Times New Roman" w:hAnsi="Times New Roman" w:cs="Times New Roman"/>
                <w:sz w:val="24"/>
                <w:szCs w:val="24"/>
              </w:rPr>
            </w:pP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21" w:name="_Toc476678741"/>
            <w:r w:rsidRPr="007B5830">
              <w:rPr>
                <w:rFonts w:ascii="Times New Roman" w:hAnsi="Times New Roman" w:cs="Times New Roman"/>
                <w:color w:val="auto"/>
              </w:rPr>
              <w:t>UC-03</w:t>
            </w:r>
            <w:bookmarkEnd w:id="21"/>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4C687E" w:rsidP="000E2D8C">
            <w:pPr>
              <w:rPr>
                <w:rFonts w:ascii="Times New Roman" w:hAnsi="Times New Roman" w:cs="Times New Roman"/>
                <w:sz w:val="24"/>
                <w:szCs w:val="24"/>
              </w:rPr>
            </w:pPr>
            <w:r w:rsidRPr="007B5830">
              <w:rPr>
                <w:rFonts w:ascii="Times New Roman" w:hAnsi="Times New Roman" w:cs="Times New Roman"/>
                <w:sz w:val="24"/>
                <w:szCs w:val="24"/>
              </w:rPr>
              <w:t>Users can login into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login into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go to WIL report management web application.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login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to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directed to their role dash 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start.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login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input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If a user is student:</w:t>
            </w:r>
          </w:p>
          <w:p w:rsidR="00955A0F" w:rsidRPr="007B5830" w:rsidRDefault="00955A0F" w:rsidP="00955A0F">
            <w:pPr>
              <w:pStyle w:val="ListParagraph"/>
              <w:numPr>
                <w:ilvl w:val="0"/>
                <w:numId w:val="19"/>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b.) If a user is Mentor:</w:t>
            </w:r>
          </w:p>
          <w:p w:rsidR="00955A0F" w:rsidRPr="007B5830" w:rsidRDefault="00955A0F" w:rsidP="00955A0F">
            <w:pPr>
              <w:pStyle w:val="ListParagraph"/>
              <w:numPr>
                <w:ilvl w:val="0"/>
                <w:numId w:val="20"/>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c.) If a user is supervisor:</w:t>
            </w:r>
          </w:p>
          <w:p w:rsidR="00955A0F" w:rsidRPr="007B5830" w:rsidRDefault="00955A0F" w:rsidP="00955A0F">
            <w:pPr>
              <w:pStyle w:val="ListParagraph"/>
              <w:numPr>
                <w:ilvl w:val="0"/>
                <w:numId w:val="21"/>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From4.) If a user click cancel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email and password are invalid:</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22" w:name="_Toc476678742"/>
            <w:r w:rsidRPr="007B5830">
              <w:rPr>
                <w:rFonts w:ascii="Times New Roman" w:hAnsi="Times New Roman" w:cs="Times New Roman"/>
                <w:color w:val="auto"/>
              </w:rPr>
              <w:t>UC-04</w:t>
            </w:r>
            <w:bookmarkEnd w:id="22"/>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BB42A4" w:rsidP="000E2D8C">
            <w:pPr>
              <w:rPr>
                <w:rFonts w:ascii="Times New Roman" w:hAnsi="Times New Roman" w:cs="Times New Roman"/>
                <w:sz w:val="24"/>
                <w:szCs w:val="24"/>
              </w:rPr>
            </w:pPr>
            <w:r w:rsidRPr="007B5830">
              <w:rPr>
                <w:rFonts w:ascii="Times New Roman" w:hAnsi="Times New Roman" w:cs="Times New Roman"/>
                <w:sz w:val="24"/>
                <w:szCs w:val="24"/>
              </w:rPr>
              <w:t>Users can logout from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logout from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logout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is expired.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provide UI to logout.</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logout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logout from the system.</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that the logout successful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redirect to login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user click cancel button:</w:t>
            </w:r>
          </w:p>
          <w:p w:rsidR="00955A0F" w:rsidRPr="007B5830" w:rsidRDefault="00955A0F" w:rsidP="00955A0F">
            <w:pPr>
              <w:pStyle w:val="ListParagraph"/>
              <w:numPr>
                <w:ilvl w:val="0"/>
                <w:numId w:val="24"/>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23" w:name="_Toc476678743"/>
            <w:r w:rsidRPr="007B5830">
              <w:rPr>
                <w:rFonts w:ascii="Times New Roman" w:hAnsi="Times New Roman" w:cs="Times New Roman"/>
                <w:color w:val="auto"/>
              </w:rPr>
              <w:t>UC-05</w:t>
            </w:r>
            <w:bookmarkEnd w:id="23"/>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217499" w:rsidP="000E2D8C">
            <w:pPr>
              <w:rPr>
                <w:rFonts w:ascii="Times New Roman" w:hAnsi="Times New Roman" w:cs="Times New Roman"/>
                <w:sz w:val="24"/>
                <w:szCs w:val="24"/>
              </w:rPr>
            </w:pPr>
            <w:r w:rsidRPr="007B5830">
              <w:rPr>
                <w:rFonts w:ascii="Times New Roman" w:hAnsi="Times New Roman" w:cs="Times New Roman"/>
                <w:sz w:val="24"/>
                <w:szCs w:val="24"/>
              </w:rPr>
              <w:t>Student can add registration code.</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add registration code in edit profile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select Mentor and Supervisor code input field.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w:t>
            </w:r>
            <w:r w:rsidRPr="007B5830">
              <w:rPr>
                <w:rFonts w:ascii="Times New Roman" w:hAnsi="Times New Roman" w:cs="Times New Roman"/>
                <w:sz w:val="24"/>
                <w:szCs w:val="24"/>
              </w:rPr>
              <w:br/>
              <w:t>Student has to know their mentor and supervisor code.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Account of student connect to mentor and supervisor account.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Users click submit button.</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valid (a) code(s).</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display successful message.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would like to add more codes:</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Users click “+” button.</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slick cancel button:</w:t>
            </w:r>
          </w:p>
          <w:p w:rsidR="00955A0F" w:rsidRPr="007B5830" w:rsidRDefault="00955A0F" w:rsidP="00955A0F">
            <w:pPr>
              <w:pStyle w:val="ListParagraph"/>
              <w:numPr>
                <w:ilvl w:val="0"/>
                <w:numId w:val="26"/>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code(s) is/are invalid:</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4" w:name="_Toc476678744"/>
            <w:r w:rsidRPr="007B5830">
              <w:rPr>
                <w:rFonts w:ascii="Times New Roman" w:hAnsi="Times New Roman" w:cs="Times New Roman"/>
                <w:color w:val="auto"/>
              </w:rPr>
              <w:t>UC-06</w:t>
            </w:r>
            <w:bookmarkEnd w:id="24"/>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7B15A9" w:rsidP="007B15A9">
            <w:pPr>
              <w:rPr>
                <w:rFonts w:ascii="Times New Roman" w:hAnsi="Times New Roman" w:cs="Times New Roman"/>
                <w:sz w:val="24"/>
                <w:szCs w:val="24"/>
              </w:rPr>
            </w:pPr>
            <w:r w:rsidRPr="007B5830">
              <w:rPr>
                <w:rFonts w:ascii="Times New Roman" w:hAnsi="Times New Roman" w:cs="Times New Roman"/>
                <w:sz w:val="24"/>
                <w:szCs w:val="24"/>
              </w:rPr>
              <w:t xml:space="preserve">Users </w:t>
            </w:r>
            <w:r w:rsidR="00680D6E" w:rsidRPr="007B5830">
              <w:rPr>
                <w:rFonts w:ascii="Times New Roman" w:hAnsi="Times New Roman" w:cs="Times New Roman"/>
                <w:sz w:val="24"/>
                <w:szCs w:val="24"/>
              </w:rPr>
              <w:t>can view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27/02/2017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clicks on a project name.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in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9"/>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 with list pf project and statistics.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provides list of students in dashboard.</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clicks on a student list.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5" w:name="_Toc476678745"/>
            <w:r w:rsidRPr="007B5830">
              <w:rPr>
                <w:rFonts w:ascii="Times New Roman" w:hAnsi="Times New Roman" w:cs="Times New Roman"/>
                <w:color w:val="auto"/>
              </w:rPr>
              <w:t>UC-07</w:t>
            </w:r>
            <w:bookmarkEnd w:id="25"/>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B15192" w:rsidP="000E2D8C">
            <w:pPr>
              <w:rPr>
                <w:rFonts w:ascii="Times New Roman" w:hAnsi="Times New Roman" w:cs="Times New Roman"/>
                <w:sz w:val="24"/>
                <w:szCs w:val="24"/>
              </w:rPr>
            </w:pPr>
            <w:r w:rsidRPr="007B5830">
              <w:rPr>
                <w:rFonts w:ascii="Times New Roman" w:hAnsi="Times New Roman" w:cs="Times New Roman"/>
                <w:sz w:val="24"/>
                <w:szCs w:val="24"/>
              </w:rPr>
              <w:t>Users can view the statistics of tasks.</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view statistic of tasks. Mentor and Supervisor can view statistics of tasks in specific student (who are under their guidance).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1"/>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provide list of students in dashboard.</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 on a student list.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6" w:name="_Toc476678746"/>
            <w:r w:rsidRPr="007B5830">
              <w:rPr>
                <w:rFonts w:ascii="Times New Roman" w:hAnsi="Times New Roman" w:cs="Times New Roman"/>
                <w:color w:val="auto"/>
              </w:rPr>
              <w:t>UC-08</w:t>
            </w:r>
            <w:bookmarkEnd w:id="26"/>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1F13F0" w:rsidP="000E2D8C">
            <w:pPr>
              <w:rPr>
                <w:rFonts w:ascii="Times New Roman" w:hAnsi="Times New Roman" w:cs="Times New Roman"/>
                <w:sz w:val="24"/>
                <w:szCs w:val="24"/>
              </w:rPr>
            </w:pPr>
            <w:r w:rsidRPr="007B5830">
              <w:rPr>
                <w:rFonts w:ascii="Times New Roman" w:hAnsi="Times New Roman" w:cs="Times New Roman"/>
                <w:sz w:val="24"/>
                <w:szCs w:val="24"/>
              </w:rPr>
              <w:t>Student</w:t>
            </w:r>
            <w:r w:rsidR="003F79B0" w:rsidRPr="007B5830">
              <w:rPr>
                <w:rFonts w:ascii="Times New Roman" w:hAnsi="Times New Roman" w:cs="Times New Roman"/>
              </w:rPr>
              <w:t xml:space="preserve">s </w:t>
            </w:r>
            <w:r w:rsidRPr="007B5830">
              <w:rPr>
                <w:rFonts w:ascii="Times New Roman" w:hAnsi="Times New Roman" w:cs="Times New Roman"/>
                <w:sz w:val="24"/>
                <w:szCs w:val="24"/>
              </w:rPr>
              <w:t>can add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create a new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project”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save data into the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“create new project” button in a student’s dashboard.</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Student click on “add new project”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“submit” and “cancel”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Users click on submit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valid input data constraint.</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 student clicks on “cancel” button:</w:t>
            </w:r>
          </w:p>
          <w:p w:rsidR="00955A0F" w:rsidRPr="007B5830" w:rsidRDefault="00955A0F" w:rsidP="00955A0F">
            <w:pPr>
              <w:pStyle w:val="ListParagraph"/>
              <w:numPr>
                <w:ilvl w:val="0"/>
                <w:numId w:val="36"/>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the input data is invalid:</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 ”</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redirect to create a new project detail page with the previous input data.</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7" w:name="_Toc476678747"/>
            <w:r w:rsidRPr="007B5830">
              <w:rPr>
                <w:rFonts w:ascii="Times New Roman" w:hAnsi="Times New Roman" w:cs="Times New Roman"/>
                <w:color w:val="auto"/>
              </w:rPr>
              <w:t>UC-09</w:t>
            </w:r>
            <w:bookmarkEnd w:id="27"/>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3F79B0" w:rsidP="003F79B0">
            <w:pPr>
              <w:rPr>
                <w:rFonts w:ascii="Times New Roman" w:hAnsi="Times New Roman" w:cs="Times New Roman"/>
                <w:sz w:val="24"/>
                <w:szCs w:val="24"/>
              </w:rPr>
            </w:pPr>
            <w:r w:rsidRPr="007B5830">
              <w:rPr>
                <w:rFonts w:ascii="Times New Roman" w:hAnsi="Times New Roman" w:cs="Times New Roman"/>
                <w:sz w:val="24"/>
                <w:szCs w:val="24"/>
              </w:rPr>
              <w:t>Student can delete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delete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“delete”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has at least 1 project in their project list.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project is removed from the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UI to display student’s dashboard.</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projects list.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the project detail page.</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delete button for deleting a project.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delete a project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“Are you sure to delete this project?” with “yes” and “no”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 xml:space="preserve">Student click “yes” button.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student click “no” button:</w:t>
            </w:r>
          </w:p>
          <w:p w:rsidR="00955A0F" w:rsidRPr="007B5830" w:rsidRDefault="00955A0F" w:rsidP="00955A0F">
            <w:pPr>
              <w:pStyle w:val="ListParagraph"/>
              <w:numPr>
                <w:ilvl w:val="0"/>
                <w:numId w:val="39"/>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8" w:name="_Toc476678748"/>
            <w:r w:rsidRPr="007B5830">
              <w:rPr>
                <w:rFonts w:ascii="Times New Roman" w:hAnsi="Times New Roman" w:cs="Times New Roman"/>
                <w:color w:val="auto"/>
              </w:rPr>
              <w:t>UC-10</w:t>
            </w:r>
            <w:bookmarkEnd w:id="28"/>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6C2A3F" w:rsidP="000E2D8C">
            <w:pPr>
              <w:rPr>
                <w:rFonts w:ascii="Times New Roman" w:hAnsi="Times New Roman" w:cs="Times New Roman"/>
                <w:sz w:val="24"/>
                <w:szCs w:val="24"/>
              </w:rPr>
            </w:pPr>
            <w:r w:rsidRPr="007B5830">
              <w:rPr>
                <w:rFonts w:ascii="Times New Roman" w:hAnsi="Times New Roman" w:cs="Times New Roman"/>
                <w:sz w:val="24"/>
                <w:szCs w:val="24"/>
              </w:rPr>
              <w:t>Students can add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create a task of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new task is added into a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student’s dashboard.</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a list item in project list.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the project detail page.</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clicks on “add new task”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task due date, submit button, and cancel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student click on cancel button:</w:t>
            </w:r>
          </w:p>
          <w:p w:rsidR="00955A0F" w:rsidRPr="007B5830" w:rsidRDefault="00955A0F" w:rsidP="00955A0F">
            <w:pPr>
              <w:pStyle w:val="ListParagraph"/>
              <w:numPr>
                <w:ilvl w:val="0"/>
                <w:numId w:val="41"/>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7.) If input data is invalid:</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29" w:name="_Toc476678749"/>
            <w:r w:rsidRPr="007B5830">
              <w:rPr>
                <w:rFonts w:ascii="Times New Roman" w:hAnsi="Times New Roman" w:cs="Times New Roman"/>
                <w:color w:val="auto"/>
              </w:rPr>
              <w:t>UC-11</w:t>
            </w:r>
            <w:bookmarkEnd w:id="29"/>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C444CF" w:rsidP="000E2D8C">
            <w:pPr>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edit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the edit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is in a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“edit task”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provide UI to receive tasks name, task description, task due date, submit button, and cancel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show a successful message “Task was edited.”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student click on cancel button:</w:t>
            </w:r>
          </w:p>
          <w:p w:rsidR="00955A0F" w:rsidRPr="007B5830" w:rsidRDefault="00955A0F" w:rsidP="00955A0F">
            <w:pPr>
              <w:pStyle w:val="ListParagraph"/>
              <w:numPr>
                <w:ilvl w:val="0"/>
                <w:numId w:val="44"/>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input data is invalid:</w:t>
            </w:r>
          </w:p>
          <w:p w:rsidR="00955A0F" w:rsidRPr="007B5830" w:rsidRDefault="00955A0F" w:rsidP="00955A0F">
            <w:pPr>
              <w:pStyle w:val="ListParagraph"/>
              <w:numPr>
                <w:ilvl w:val="0"/>
                <w:numId w:val="45"/>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30" w:name="_Toc476678750"/>
            <w:r w:rsidRPr="007B5830">
              <w:rPr>
                <w:rFonts w:ascii="Times New Roman" w:hAnsi="Times New Roman" w:cs="Times New Roman"/>
                <w:color w:val="auto"/>
              </w:rPr>
              <w:t>UC-12</w:t>
            </w:r>
            <w:bookmarkEnd w:id="30"/>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F87FD7" w:rsidP="000E2D8C">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select a task in the list of task.</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confirmation message “Do you want to delete this task?” with OK and Cancel button. </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The task is deleted from the database.</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 “The task was deleted”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click “Cancel” button:</w:t>
            </w:r>
          </w:p>
          <w:p w:rsidR="00955A0F" w:rsidRPr="007B5830" w:rsidRDefault="00955A0F" w:rsidP="00955A0F">
            <w:pPr>
              <w:pStyle w:val="ListParagraph"/>
              <w:numPr>
                <w:ilvl w:val="0"/>
                <w:numId w:val="47"/>
              </w:numPr>
              <w:rPr>
                <w:rFonts w:ascii="Times New Roman" w:hAnsi="Times New Roman" w:cs="Times New Roman"/>
                <w:sz w:val="24"/>
                <w:szCs w:val="24"/>
              </w:rPr>
            </w:pPr>
            <w:r w:rsidRPr="007B5830">
              <w:rPr>
                <w:rFonts w:ascii="Times New Roman" w:hAnsi="Times New Roman" w:cs="Times New Roman"/>
                <w:sz w:val="24"/>
                <w:szCs w:val="24"/>
              </w:rPr>
              <w:t>System redirect to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31" w:name="_Toc476678751"/>
            <w:r w:rsidRPr="007B5830">
              <w:rPr>
                <w:rFonts w:ascii="Times New Roman" w:hAnsi="Times New Roman" w:cs="Times New Roman"/>
                <w:color w:val="auto"/>
              </w:rPr>
              <w:t>UC-13</w:t>
            </w:r>
            <w:bookmarkEnd w:id="31"/>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A259EC" w:rsidP="000E2D8C">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drag a task card.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“move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cs/>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Drag and drop</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Student drag a task card and drop it to another column.</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arrange the task to the last order.</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Click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on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dropdown of column option, OK button, and cancel button. </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select the destination column.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System move the selected task to the destination button and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1-1.) If student drag a task card and drop it to the same column</w:t>
            </w:r>
          </w:p>
          <w:p w:rsidR="00955A0F" w:rsidRPr="007B5830" w:rsidRDefault="00955A0F" w:rsidP="00955A0F">
            <w:pPr>
              <w:pStyle w:val="ListParagraph"/>
              <w:numPr>
                <w:ilvl w:val="0"/>
                <w:numId w:val="49"/>
              </w:numPr>
              <w:rPr>
                <w:rFonts w:ascii="Times New Roman" w:hAnsi="Times New Roman" w:cs="Times New Roman"/>
                <w:sz w:val="24"/>
                <w:szCs w:val="24"/>
              </w:rPr>
            </w:pPr>
            <w:r w:rsidRPr="007B5830">
              <w:rPr>
                <w:rFonts w:ascii="Times New Roman" w:hAnsi="Times New Roman" w:cs="Times New Roman"/>
                <w:sz w:val="24"/>
                <w:szCs w:val="24"/>
              </w:rPr>
              <w:t xml:space="preserve">The task is still in the current column. </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2-4.) If student select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Student click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cancel to move the task.</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redirect to list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drag a task card and does not drop in any column.</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System display forbidden sign as a mouse cursor.</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The task goes to the current column.</w:t>
            </w:r>
          </w:p>
          <w:p w:rsidR="00955A0F" w:rsidRPr="007B5830" w:rsidRDefault="00955A0F" w:rsidP="00955A0F">
            <w:pPr>
              <w:rPr>
                <w:rFonts w:ascii="Times New Roman" w:hAnsi="Times New Roman" w:cs="Times New Roman"/>
                <w:sz w:val="24"/>
                <w:szCs w:val="24"/>
              </w:rPr>
            </w:pP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32" w:name="_Toc476678752"/>
            <w:r w:rsidRPr="007B5830">
              <w:rPr>
                <w:rFonts w:ascii="Times New Roman" w:hAnsi="Times New Roman" w:cs="Times New Roman"/>
                <w:color w:val="auto"/>
              </w:rPr>
              <w:t>UC-14</w:t>
            </w:r>
            <w:bookmarkEnd w:id="32"/>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EC5C63" w:rsidP="008102B3">
            <w:pPr>
              <w:rPr>
                <w:rFonts w:ascii="Times New Roman" w:hAnsi="Times New Roman" w:cs="Times New Roman"/>
                <w:sz w:val="24"/>
                <w:szCs w:val="24"/>
                <w:cs/>
              </w:rPr>
            </w:pPr>
            <w:r w:rsidRPr="007B5830">
              <w:rPr>
                <w:rFonts w:ascii="Times New Roman" w:hAnsi="Times New Roman" w:cs="Times New Roman"/>
                <w:sz w:val="24"/>
                <w:szCs w:val="24"/>
              </w:rPr>
              <w:t>User</w:t>
            </w:r>
            <w:r w:rsidR="009738C5" w:rsidRPr="007B5830">
              <w:rPr>
                <w:rFonts w:ascii="Times New Roman" w:hAnsi="Times New Roman" w:cs="Times New Roman"/>
                <w:sz w:val="24"/>
                <w:szCs w:val="24"/>
              </w:rPr>
              <w:t xml:space="preserve"> can view </w:t>
            </w:r>
            <w:r w:rsidR="00877B82" w:rsidRPr="007B5830">
              <w:rPr>
                <w:rFonts w:ascii="Times New Roman" w:hAnsi="Times New Roman" w:cs="Times New Roman"/>
                <w:sz w:val="24"/>
                <w:szCs w:val="24"/>
              </w:rPr>
              <w:t>a comment</w:t>
            </w:r>
            <w:r w:rsidR="008102B3" w:rsidRPr="007B5830">
              <w:rPr>
                <w:rFonts w:ascii="Times New Roman" w:hAnsi="Times New Roman" w:cs="Times New Roman"/>
                <w:sz w:val="24"/>
                <w:szCs w:val="24"/>
              </w:rPr>
              <w: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comments from Mentor and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prokect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System request comments data from database.</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comment(s). </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can see the comment(s).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there is no comment, system will not provide UI for displaying comment.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B5830" w:rsidRDefault="00DE4E13" w:rsidP="007B5830">
            <w:pPr>
              <w:pStyle w:val="Heading3"/>
              <w:outlineLvl w:val="2"/>
              <w:rPr>
                <w:rFonts w:ascii="Times New Roman" w:hAnsi="Times New Roman" w:cs="Times New Roman"/>
                <w:color w:val="auto"/>
              </w:rPr>
            </w:pPr>
            <w:bookmarkStart w:id="33" w:name="_Toc476678753"/>
            <w:r w:rsidRPr="007B5830">
              <w:rPr>
                <w:rFonts w:ascii="Times New Roman" w:hAnsi="Times New Roman" w:cs="Times New Roman"/>
                <w:color w:val="auto"/>
              </w:rPr>
              <w:t>UC-15</w:t>
            </w:r>
            <w:bookmarkEnd w:id="33"/>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B5830" w:rsidRDefault="00877B82" w:rsidP="0000312B">
            <w:pPr>
              <w:rPr>
                <w:rFonts w:ascii="Times New Roman" w:hAnsi="Times New Roman" w:cs="Times New Roman"/>
                <w:sz w:val="24"/>
                <w:szCs w:val="24"/>
              </w:rPr>
            </w:pPr>
            <w:r w:rsidRPr="007B5830">
              <w:rPr>
                <w:rFonts w:ascii="Times New Roman" w:hAnsi="Times New Roman" w:cs="Times New Roman"/>
                <w:sz w:val="24"/>
                <w:szCs w:val="24"/>
              </w:rPr>
              <w:t xml:space="preserve">Users can </w:t>
            </w:r>
            <w:r w:rsidR="0000312B" w:rsidRPr="007B5830">
              <w:rPr>
                <w:rFonts w:ascii="Times New Roman" w:hAnsi="Times New Roman" w:cs="Times New Roman"/>
                <w:sz w:val="24"/>
                <w:szCs w:val="24"/>
              </w:rPr>
              <w:t>add</w:t>
            </w:r>
            <w:r w:rsidRPr="007B5830">
              <w:rPr>
                <w:rFonts w:ascii="Times New Roman" w:hAnsi="Times New Roman" w:cs="Times New Roman"/>
                <w:sz w:val="24"/>
                <w:szCs w:val="24"/>
              </w:rPr>
              <w:t xml:space="preserve"> a comment.</w:t>
            </w:r>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Mentor, and Supervisor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add a comment(s).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input field, OK button, and close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save the comment data into the database.</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display the message.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cancel to add a comment.</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D05CF8" w:rsidRPr="007B5830" w:rsidRDefault="00D05CF8"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2E05B3" w:rsidP="007B5830">
            <w:pPr>
              <w:pStyle w:val="Heading3"/>
              <w:outlineLvl w:val="2"/>
              <w:rPr>
                <w:rFonts w:ascii="Times New Roman" w:hAnsi="Times New Roman" w:cs="Times New Roman"/>
                <w:color w:val="auto"/>
              </w:rPr>
            </w:pPr>
            <w:bookmarkStart w:id="34" w:name="_Toc476678754"/>
            <w:r w:rsidRPr="007B5830">
              <w:rPr>
                <w:rFonts w:ascii="Times New Roman" w:hAnsi="Times New Roman" w:cs="Times New Roman"/>
                <w:color w:val="auto"/>
              </w:rPr>
              <w:t>UC-16</w:t>
            </w:r>
            <w:bookmarkEnd w:id="34"/>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444FA" w:rsidP="001444FA">
            <w:pPr>
              <w:rPr>
                <w:rFonts w:ascii="Times New Roman" w:hAnsi="Times New Roman" w:cs="Times New Roman"/>
                <w:sz w:val="24"/>
                <w:szCs w:val="24"/>
              </w:rPr>
            </w:pPr>
            <w:r w:rsidRPr="007B5830">
              <w:rPr>
                <w:rFonts w:ascii="Times New Roman" w:hAnsi="Times New Roman" w:cs="Times New Roman"/>
                <w:sz w:val="24"/>
                <w:szCs w:val="24"/>
              </w:rPr>
              <w:t>Users can delete their own comment</w:t>
            </w:r>
            <w:r w:rsidR="001C4FC4"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delete their own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There is a comment in the system.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provide UI to delete their own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“Do you want to delete this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request database to delete the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successful message “Comment is deleted.”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a user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Users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cancel to delete a comment.</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redirect to the pervious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D12F77" w:rsidP="007B5830">
            <w:pPr>
              <w:pStyle w:val="Heading3"/>
              <w:outlineLvl w:val="2"/>
              <w:rPr>
                <w:rFonts w:ascii="Times New Roman" w:hAnsi="Times New Roman" w:cs="Times New Roman"/>
                <w:color w:val="auto"/>
              </w:rPr>
            </w:pPr>
            <w:bookmarkStart w:id="35" w:name="_Toc476678755"/>
            <w:r w:rsidRPr="007B5830">
              <w:rPr>
                <w:rFonts w:ascii="Times New Roman" w:hAnsi="Times New Roman" w:cs="Times New Roman"/>
                <w:color w:val="auto"/>
              </w:rPr>
              <w:t>UC-17</w:t>
            </w:r>
            <w:bookmarkEnd w:id="35"/>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C4FC4" w:rsidP="001C4FC4">
            <w:pPr>
              <w:rPr>
                <w:rFonts w:ascii="Times New Roman" w:hAnsi="Times New Roman" w:cs="Times New Roman"/>
                <w:sz w:val="24"/>
                <w:szCs w:val="24"/>
              </w:rPr>
            </w:pPr>
            <w:r w:rsidRPr="007B5830">
              <w:rPr>
                <w:rFonts w:ascii="Times New Roman" w:hAnsi="Times New Roman" w:cs="Times New Roman"/>
                <w:sz w:val="24"/>
                <w:szCs w:val="24"/>
              </w:rPr>
              <w:t>Users</w:t>
            </w:r>
            <w:r w:rsidR="002E05B3" w:rsidRPr="007B5830">
              <w:rPr>
                <w:rFonts w:ascii="Times New Roman" w:hAnsi="Times New Roman" w:cs="Times New Roman"/>
                <w:sz w:val="24"/>
                <w:szCs w:val="24"/>
              </w:rPr>
              <w:t xml:space="preserve"> </w:t>
            </w:r>
            <w:r w:rsidRPr="007B5830">
              <w:rPr>
                <w:rFonts w:ascii="Times New Roman" w:hAnsi="Times New Roman" w:cs="Times New Roman"/>
                <w:sz w:val="24"/>
                <w:szCs w:val="24"/>
              </w:rPr>
              <w:t>can edit a comment.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input field with existing comment, OK button, and close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send a request to save the comment data into the database.</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display the user’s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cancel to edit a comment.</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05CF8" w:rsidRPr="007B5830" w:rsidRDefault="00D05CF8" w:rsidP="007B5830">
            <w:pPr>
              <w:pStyle w:val="Heading3"/>
              <w:outlineLvl w:val="2"/>
              <w:rPr>
                <w:rFonts w:ascii="Times New Roman" w:hAnsi="Times New Roman" w:cs="Times New Roman"/>
                <w:color w:val="auto"/>
              </w:rPr>
            </w:pPr>
            <w:bookmarkStart w:id="36" w:name="_Toc476678756"/>
            <w:r w:rsidRPr="007B5830">
              <w:rPr>
                <w:rFonts w:ascii="Times New Roman" w:hAnsi="Times New Roman" w:cs="Times New Roman"/>
                <w:color w:val="auto"/>
              </w:rPr>
              <w:t>UC-</w:t>
            </w:r>
            <w:r w:rsidR="00D12F77" w:rsidRPr="007B5830">
              <w:rPr>
                <w:rFonts w:ascii="Times New Roman" w:hAnsi="Times New Roman" w:cs="Times New Roman"/>
                <w:color w:val="auto"/>
              </w:rPr>
              <w:t>18</w:t>
            </w:r>
            <w:bookmarkEnd w:id="36"/>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B5830" w:rsidRDefault="002E05B3" w:rsidP="00170170">
            <w:pPr>
              <w:rPr>
                <w:rFonts w:ascii="Times New Roman" w:hAnsi="Times New Roman" w:cs="Times New Roman"/>
                <w:sz w:val="24"/>
                <w:szCs w:val="24"/>
              </w:rPr>
            </w:pPr>
            <w:r w:rsidRPr="007B5830">
              <w:rPr>
                <w:rFonts w:ascii="Times New Roman" w:hAnsi="Times New Roman" w:cs="Times New Roman"/>
                <w:sz w:val="24"/>
                <w:szCs w:val="24"/>
              </w:rPr>
              <w:t>Users can view weekly report.</w:t>
            </w:r>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a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“Report” menu.</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Users click “Report”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Users click “Report” on left navigation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Users click “view report” button.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 on dashboard.</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D05CF8" w:rsidRPr="007B5830" w:rsidRDefault="00D05CF8"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37" w:name="_Toc476678757"/>
            <w:r w:rsidRPr="007B5830">
              <w:rPr>
                <w:rFonts w:ascii="Times New Roman" w:hAnsi="Times New Roman" w:cs="Times New Roman"/>
                <w:color w:val="auto"/>
              </w:rPr>
              <w:t>UC</w:t>
            </w:r>
            <w:r w:rsidR="00D12F77" w:rsidRPr="007B5830">
              <w:rPr>
                <w:rFonts w:ascii="Times New Roman" w:hAnsi="Times New Roman" w:cs="Times New Roman"/>
                <w:color w:val="auto"/>
              </w:rPr>
              <w:t>-19</w:t>
            </w:r>
            <w:bookmarkEnd w:id="37"/>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7460C7">
            <w:pPr>
              <w:rPr>
                <w:rFonts w:ascii="Times New Roman" w:hAnsi="Times New Roman" w:cs="Times New Roman"/>
                <w:sz w:val="24"/>
                <w:szCs w:val="24"/>
              </w:rPr>
            </w:pPr>
            <w:r w:rsidRPr="007B5830">
              <w:rPr>
                <w:rFonts w:ascii="Times New Roman" w:hAnsi="Times New Roman" w:cs="Times New Roman"/>
                <w:sz w:val="24"/>
                <w:szCs w:val="24"/>
              </w:rPr>
              <w:t>Users can generate</w:t>
            </w:r>
            <w:r w:rsidR="007460C7" w:rsidRPr="007B5830">
              <w:rPr>
                <w:rFonts w:ascii="Times New Roman" w:hAnsi="Times New Roman" w:cs="Times New Roman"/>
                <w:sz w:val="24"/>
                <w:szCs w:val="24"/>
              </w:rPr>
              <w:t xml:space="preserve"> a</w:t>
            </w:r>
            <w:r w:rsidRPr="007B5830">
              <w:rPr>
                <w:rFonts w:ascii="Times New Roman" w:hAnsi="Times New Roman" w:cs="Times New Roman"/>
                <w:sz w:val="24"/>
                <w:szCs w:val="24"/>
              </w:rPr>
              <w:t xml:space="preserve"> </w:t>
            </w:r>
            <w:r w:rsidR="007460C7" w:rsidRPr="007B5830">
              <w:rPr>
                <w:rFonts w:ascii="Times New Roman" w:hAnsi="Times New Roman" w:cs="Times New Roman"/>
                <w:sz w:val="24"/>
                <w:szCs w:val="24"/>
              </w:rPr>
              <w:t xml:space="preserve">pdf file of </w:t>
            </w:r>
            <w:r w:rsidRPr="007B5830">
              <w:rPr>
                <w:rFonts w:ascii="Times New Roman" w:hAnsi="Times New Roman" w:cs="Times New Roman"/>
                <w:sz w:val="24"/>
                <w:szCs w:val="24"/>
              </w:rPr>
              <w:t>weekly report</w:t>
            </w:r>
            <w:r w:rsidR="00D12F77"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“Export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Users click “Export report” button.</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converts html weekly report to pdf report.</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7460C7" w:rsidRPr="007B5830" w:rsidRDefault="007460C7" w:rsidP="007B5830">
            <w:pPr>
              <w:pStyle w:val="Heading3"/>
              <w:outlineLvl w:val="2"/>
              <w:rPr>
                <w:rFonts w:ascii="Times New Roman" w:hAnsi="Times New Roman" w:cs="Times New Roman"/>
                <w:color w:val="auto"/>
              </w:rPr>
            </w:pPr>
            <w:bookmarkStart w:id="38" w:name="_Toc476678758"/>
            <w:r w:rsidRPr="007B5830">
              <w:rPr>
                <w:rFonts w:ascii="Times New Roman" w:hAnsi="Times New Roman" w:cs="Times New Roman"/>
                <w:color w:val="auto"/>
              </w:rPr>
              <w:t>UC-20</w:t>
            </w:r>
            <w:bookmarkEnd w:id="38"/>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460C7" w:rsidRPr="007B5830" w:rsidRDefault="007460C7" w:rsidP="007460C7">
            <w:pPr>
              <w:rPr>
                <w:rFonts w:ascii="Times New Roman" w:hAnsi="Times New Roman" w:cs="Times New Roman"/>
                <w:sz w:val="24"/>
                <w:szCs w:val="24"/>
              </w:rPr>
            </w:pPr>
            <w:r w:rsidRPr="007B5830">
              <w:rPr>
                <w:rFonts w:ascii="Times New Roman" w:hAnsi="Times New Roman" w:cs="Times New Roman"/>
                <w:sz w:val="24"/>
                <w:szCs w:val="24"/>
              </w:rPr>
              <w:t>Users can download a pdf file of weekly report.</w:t>
            </w:r>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864645">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download a pdf file of weekly report.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“download” button.</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 UC-19</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 with download and close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Users click “download”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request to download a file from database to a local computer.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a user clicks “cancel” button.</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cancel to download a pdf file.</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redirect to weekly report UI.</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39" w:name="_Toc476678759"/>
            <w:r w:rsidRPr="007B5830">
              <w:rPr>
                <w:rFonts w:ascii="Times New Roman" w:hAnsi="Times New Roman" w:cs="Times New Roman"/>
                <w:color w:val="auto"/>
              </w:rPr>
              <w:t>UC-2</w:t>
            </w:r>
            <w:r w:rsidR="007460C7" w:rsidRPr="007B5830">
              <w:rPr>
                <w:rFonts w:ascii="Times New Roman" w:hAnsi="Times New Roman" w:cs="Times New Roman"/>
                <w:color w:val="auto"/>
              </w:rPr>
              <w:t>1</w:t>
            </w:r>
            <w:bookmarkEnd w:id="39"/>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Web application</w:t>
            </w:r>
            <w:r w:rsidR="009462D1"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Web application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arrange comments based on time-stamp.</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displays comment activities from the earliest to the latest comment in activities box (in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40" w:name="_Toc476678760"/>
            <w:r w:rsidRPr="007B5830">
              <w:rPr>
                <w:rFonts w:ascii="Times New Roman" w:hAnsi="Times New Roman" w:cs="Times New Roman"/>
                <w:color w:val="auto"/>
              </w:rPr>
              <w:t>UC-2</w:t>
            </w:r>
            <w:r w:rsidR="007460C7" w:rsidRPr="007B5830">
              <w:rPr>
                <w:rFonts w:ascii="Times New Roman" w:hAnsi="Times New Roman" w:cs="Times New Roman"/>
                <w:color w:val="auto"/>
              </w:rPr>
              <w:t>2</w:t>
            </w:r>
            <w:bookmarkEnd w:id="40"/>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Email.</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Email.</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have emails of users.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provide email template of comment notification.</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merge the content of comment to an email template.</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comment.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can detect task activities of students who under their guidance.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provide email template of task activities notification.</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merge the content of task to an email template.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task.</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sectPr w:rsidR="00463B76" w:rsidRPr="007B5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74E" w:rsidRDefault="004F674E" w:rsidP="00611AF9">
      <w:pPr>
        <w:spacing w:after="0" w:line="240" w:lineRule="auto"/>
      </w:pPr>
      <w:r>
        <w:separator/>
      </w:r>
    </w:p>
  </w:endnote>
  <w:endnote w:type="continuationSeparator" w:id="0">
    <w:p w:rsidR="004F674E" w:rsidRDefault="004F674E" w:rsidP="0061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74E" w:rsidRDefault="004F674E" w:rsidP="00611AF9">
      <w:pPr>
        <w:spacing w:after="0" w:line="240" w:lineRule="auto"/>
      </w:pPr>
      <w:r>
        <w:separator/>
      </w:r>
    </w:p>
  </w:footnote>
  <w:footnote w:type="continuationSeparator" w:id="0">
    <w:p w:rsidR="004F674E" w:rsidRDefault="004F674E" w:rsidP="00611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F4"/>
    <w:multiLevelType w:val="hybridMultilevel"/>
    <w:tmpl w:val="60D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2F19"/>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D4CC2"/>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FD"/>
    <w:multiLevelType w:val="hybridMultilevel"/>
    <w:tmpl w:val="E6561496"/>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F616F"/>
    <w:multiLevelType w:val="hybridMultilevel"/>
    <w:tmpl w:val="6E0E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2723D"/>
    <w:multiLevelType w:val="hybridMultilevel"/>
    <w:tmpl w:val="DFD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60112B"/>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F32C1D"/>
    <w:multiLevelType w:val="hybridMultilevel"/>
    <w:tmpl w:val="1DA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410B05"/>
    <w:multiLevelType w:val="hybridMultilevel"/>
    <w:tmpl w:val="00B0BF68"/>
    <w:lvl w:ilvl="0" w:tplc="7688AEE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D71ED2"/>
    <w:multiLevelType w:val="hybridMultilevel"/>
    <w:tmpl w:val="2C7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DB5BAC"/>
    <w:multiLevelType w:val="hybridMultilevel"/>
    <w:tmpl w:val="2E7E16B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FB08D7"/>
    <w:multiLevelType w:val="hybridMultilevel"/>
    <w:tmpl w:val="891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40">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CF5380"/>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671FEC"/>
    <w:multiLevelType w:val="hybridMultilevel"/>
    <w:tmpl w:val="B318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5E3CFC"/>
    <w:multiLevelType w:val="hybridMultilevel"/>
    <w:tmpl w:val="9A7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91487B"/>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817FD0"/>
    <w:multiLevelType w:val="hybridMultilevel"/>
    <w:tmpl w:val="51B2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2835A28"/>
    <w:multiLevelType w:val="hybridMultilevel"/>
    <w:tmpl w:val="DDF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4A7580"/>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62"/>
  </w:num>
  <w:num w:numId="3">
    <w:abstractNumId w:val="20"/>
  </w:num>
  <w:num w:numId="4">
    <w:abstractNumId w:val="65"/>
  </w:num>
  <w:num w:numId="5">
    <w:abstractNumId w:val="31"/>
  </w:num>
  <w:num w:numId="6">
    <w:abstractNumId w:val="8"/>
  </w:num>
  <w:num w:numId="7">
    <w:abstractNumId w:val="68"/>
  </w:num>
  <w:num w:numId="8">
    <w:abstractNumId w:val="33"/>
  </w:num>
  <w:num w:numId="9">
    <w:abstractNumId w:val="59"/>
  </w:num>
  <w:num w:numId="10">
    <w:abstractNumId w:val="41"/>
  </w:num>
  <w:num w:numId="11">
    <w:abstractNumId w:val="15"/>
  </w:num>
  <w:num w:numId="12">
    <w:abstractNumId w:val="69"/>
  </w:num>
  <w:num w:numId="13">
    <w:abstractNumId w:val="2"/>
  </w:num>
  <w:num w:numId="14">
    <w:abstractNumId w:val="52"/>
  </w:num>
  <w:num w:numId="15">
    <w:abstractNumId w:val="28"/>
  </w:num>
  <w:num w:numId="16">
    <w:abstractNumId w:val="64"/>
  </w:num>
  <w:num w:numId="17">
    <w:abstractNumId w:val="71"/>
  </w:num>
  <w:num w:numId="18">
    <w:abstractNumId w:val="9"/>
  </w:num>
  <w:num w:numId="19">
    <w:abstractNumId w:val="35"/>
  </w:num>
  <w:num w:numId="20">
    <w:abstractNumId w:val="19"/>
  </w:num>
  <w:num w:numId="21">
    <w:abstractNumId w:val="32"/>
  </w:num>
  <w:num w:numId="22">
    <w:abstractNumId w:val="40"/>
  </w:num>
  <w:num w:numId="23">
    <w:abstractNumId w:val="48"/>
  </w:num>
  <w:num w:numId="24">
    <w:abstractNumId w:val="12"/>
  </w:num>
  <w:num w:numId="25">
    <w:abstractNumId w:val="61"/>
  </w:num>
  <w:num w:numId="26">
    <w:abstractNumId w:val="55"/>
  </w:num>
  <w:num w:numId="27">
    <w:abstractNumId w:val="51"/>
  </w:num>
  <w:num w:numId="28">
    <w:abstractNumId w:val="11"/>
  </w:num>
  <w:num w:numId="29">
    <w:abstractNumId w:val="53"/>
  </w:num>
  <w:num w:numId="30">
    <w:abstractNumId w:val="17"/>
  </w:num>
  <w:num w:numId="31">
    <w:abstractNumId w:val="30"/>
  </w:num>
  <w:num w:numId="32">
    <w:abstractNumId w:val="56"/>
  </w:num>
  <w:num w:numId="33">
    <w:abstractNumId w:val="7"/>
  </w:num>
  <w:num w:numId="34">
    <w:abstractNumId w:val="46"/>
  </w:num>
  <w:num w:numId="35">
    <w:abstractNumId w:val="67"/>
  </w:num>
  <w:num w:numId="36">
    <w:abstractNumId w:val="43"/>
  </w:num>
  <w:num w:numId="37">
    <w:abstractNumId w:val="6"/>
  </w:num>
  <w:num w:numId="38">
    <w:abstractNumId w:val="38"/>
  </w:num>
  <w:num w:numId="39">
    <w:abstractNumId w:val="36"/>
  </w:num>
  <w:num w:numId="40">
    <w:abstractNumId w:val="4"/>
  </w:num>
  <w:num w:numId="41">
    <w:abstractNumId w:val="37"/>
  </w:num>
  <w:num w:numId="42">
    <w:abstractNumId w:val="26"/>
  </w:num>
  <w:num w:numId="43">
    <w:abstractNumId w:val="22"/>
  </w:num>
  <w:num w:numId="44">
    <w:abstractNumId w:val="63"/>
  </w:num>
  <w:num w:numId="45">
    <w:abstractNumId w:val="42"/>
  </w:num>
  <w:num w:numId="46">
    <w:abstractNumId w:val="50"/>
  </w:num>
  <w:num w:numId="47">
    <w:abstractNumId w:val="24"/>
  </w:num>
  <w:num w:numId="48">
    <w:abstractNumId w:val="10"/>
  </w:num>
  <w:num w:numId="49">
    <w:abstractNumId w:val="5"/>
  </w:num>
  <w:num w:numId="50">
    <w:abstractNumId w:val="58"/>
  </w:num>
  <w:num w:numId="51">
    <w:abstractNumId w:val="0"/>
  </w:num>
  <w:num w:numId="52">
    <w:abstractNumId w:val="45"/>
  </w:num>
  <w:num w:numId="53">
    <w:abstractNumId w:val="13"/>
  </w:num>
  <w:num w:numId="54">
    <w:abstractNumId w:val="14"/>
  </w:num>
  <w:num w:numId="55">
    <w:abstractNumId w:val="3"/>
  </w:num>
  <w:num w:numId="56">
    <w:abstractNumId w:val="60"/>
  </w:num>
  <w:num w:numId="57">
    <w:abstractNumId w:val="27"/>
  </w:num>
  <w:num w:numId="58">
    <w:abstractNumId w:val="21"/>
  </w:num>
  <w:num w:numId="59">
    <w:abstractNumId w:val="23"/>
  </w:num>
  <w:num w:numId="60">
    <w:abstractNumId w:val="49"/>
  </w:num>
  <w:num w:numId="61">
    <w:abstractNumId w:val="16"/>
  </w:num>
  <w:num w:numId="62">
    <w:abstractNumId w:val="70"/>
  </w:num>
  <w:num w:numId="63">
    <w:abstractNumId w:val="47"/>
  </w:num>
  <w:num w:numId="64">
    <w:abstractNumId w:val="34"/>
  </w:num>
  <w:num w:numId="65">
    <w:abstractNumId w:val="1"/>
  </w:num>
  <w:num w:numId="66">
    <w:abstractNumId w:val="66"/>
  </w:num>
  <w:num w:numId="67">
    <w:abstractNumId w:val="29"/>
  </w:num>
  <w:num w:numId="68">
    <w:abstractNumId w:val="54"/>
  </w:num>
  <w:num w:numId="69">
    <w:abstractNumId w:val="57"/>
  </w:num>
  <w:num w:numId="70">
    <w:abstractNumId w:val="44"/>
  </w:num>
  <w:num w:numId="71">
    <w:abstractNumId w:val="25"/>
  </w:num>
  <w:num w:numId="72">
    <w:abstractNumId w:val="1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0312B"/>
    <w:rsid w:val="000146D1"/>
    <w:rsid w:val="00017B9A"/>
    <w:rsid w:val="00021DA2"/>
    <w:rsid w:val="000414D6"/>
    <w:rsid w:val="00051516"/>
    <w:rsid w:val="000536A5"/>
    <w:rsid w:val="000563C0"/>
    <w:rsid w:val="000653E2"/>
    <w:rsid w:val="00066630"/>
    <w:rsid w:val="000869A3"/>
    <w:rsid w:val="0009161A"/>
    <w:rsid w:val="00093B46"/>
    <w:rsid w:val="00095FF0"/>
    <w:rsid w:val="000A4ECA"/>
    <w:rsid w:val="000B0F9B"/>
    <w:rsid w:val="000C1DF4"/>
    <w:rsid w:val="000C3730"/>
    <w:rsid w:val="000E2D8C"/>
    <w:rsid w:val="000F38FF"/>
    <w:rsid w:val="0010636F"/>
    <w:rsid w:val="00113353"/>
    <w:rsid w:val="00123A3F"/>
    <w:rsid w:val="0012789E"/>
    <w:rsid w:val="001444FA"/>
    <w:rsid w:val="00163FA6"/>
    <w:rsid w:val="00170170"/>
    <w:rsid w:val="00171A71"/>
    <w:rsid w:val="00192AFC"/>
    <w:rsid w:val="001A1068"/>
    <w:rsid w:val="001A2939"/>
    <w:rsid w:val="001A6EB0"/>
    <w:rsid w:val="001C4FC4"/>
    <w:rsid w:val="001E27F6"/>
    <w:rsid w:val="001F0C36"/>
    <w:rsid w:val="001F13F0"/>
    <w:rsid w:val="00201ACF"/>
    <w:rsid w:val="00217499"/>
    <w:rsid w:val="00237BA2"/>
    <w:rsid w:val="0024101E"/>
    <w:rsid w:val="002437B4"/>
    <w:rsid w:val="00245FF9"/>
    <w:rsid w:val="002512AA"/>
    <w:rsid w:val="00253779"/>
    <w:rsid w:val="00270B62"/>
    <w:rsid w:val="0027379B"/>
    <w:rsid w:val="00295BB1"/>
    <w:rsid w:val="002A402D"/>
    <w:rsid w:val="002A4D70"/>
    <w:rsid w:val="002B063E"/>
    <w:rsid w:val="002C693B"/>
    <w:rsid w:val="002D29DC"/>
    <w:rsid w:val="002E05B3"/>
    <w:rsid w:val="002E2ADD"/>
    <w:rsid w:val="002F2511"/>
    <w:rsid w:val="003126A9"/>
    <w:rsid w:val="003331DE"/>
    <w:rsid w:val="00357806"/>
    <w:rsid w:val="00365437"/>
    <w:rsid w:val="0037378F"/>
    <w:rsid w:val="00391E52"/>
    <w:rsid w:val="003A034D"/>
    <w:rsid w:val="003A20BA"/>
    <w:rsid w:val="003B3CDD"/>
    <w:rsid w:val="003C10C2"/>
    <w:rsid w:val="003D0B66"/>
    <w:rsid w:val="003F5EDA"/>
    <w:rsid w:val="003F79B0"/>
    <w:rsid w:val="0042122E"/>
    <w:rsid w:val="00423EAD"/>
    <w:rsid w:val="00427398"/>
    <w:rsid w:val="00434E0A"/>
    <w:rsid w:val="004536CF"/>
    <w:rsid w:val="00457A5F"/>
    <w:rsid w:val="00463B76"/>
    <w:rsid w:val="004A3599"/>
    <w:rsid w:val="004A5D76"/>
    <w:rsid w:val="004B131E"/>
    <w:rsid w:val="004B55F4"/>
    <w:rsid w:val="004B6EB0"/>
    <w:rsid w:val="004C2026"/>
    <w:rsid w:val="004C2673"/>
    <w:rsid w:val="004C687E"/>
    <w:rsid w:val="004D35ED"/>
    <w:rsid w:val="004D4691"/>
    <w:rsid w:val="004F219A"/>
    <w:rsid w:val="004F3F18"/>
    <w:rsid w:val="004F674E"/>
    <w:rsid w:val="00517D4F"/>
    <w:rsid w:val="00521A01"/>
    <w:rsid w:val="00524B8F"/>
    <w:rsid w:val="00533D56"/>
    <w:rsid w:val="00551EC9"/>
    <w:rsid w:val="005579CD"/>
    <w:rsid w:val="00563F32"/>
    <w:rsid w:val="00575E5E"/>
    <w:rsid w:val="0058305E"/>
    <w:rsid w:val="005B70F7"/>
    <w:rsid w:val="005D09D7"/>
    <w:rsid w:val="00607C54"/>
    <w:rsid w:val="00611AF9"/>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460C7"/>
    <w:rsid w:val="007B15A9"/>
    <w:rsid w:val="007B2BF3"/>
    <w:rsid w:val="007B5830"/>
    <w:rsid w:val="007B5B7A"/>
    <w:rsid w:val="007C49E0"/>
    <w:rsid w:val="007C5B16"/>
    <w:rsid w:val="007C5D3E"/>
    <w:rsid w:val="007D34CB"/>
    <w:rsid w:val="007E275E"/>
    <w:rsid w:val="007F416D"/>
    <w:rsid w:val="007F54AA"/>
    <w:rsid w:val="008056CE"/>
    <w:rsid w:val="008102B3"/>
    <w:rsid w:val="008155C1"/>
    <w:rsid w:val="00826195"/>
    <w:rsid w:val="00835B8E"/>
    <w:rsid w:val="00864645"/>
    <w:rsid w:val="0087054C"/>
    <w:rsid w:val="00877B82"/>
    <w:rsid w:val="00883EC4"/>
    <w:rsid w:val="008A1AD3"/>
    <w:rsid w:val="008A2974"/>
    <w:rsid w:val="008A6665"/>
    <w:rsid w:val="008C56A0"/>
    <w:rsid w:val="008D1406"/>
    <w:rsid w:val="008D16BB"/>
    <w:rsid w:val="008D567C"/>
    <w:rsid w:val="008D7495"/>
    <w:rsid w:val="008E2434"/>
    <w:rsid w:val="00900B25"/>
    <w:rsid w:val="00903BFA"/>
    <w:rsid w:val="00915A66"/>
    <w:rsid w:val="009462D1"/>
    <w:rsid w:val="00955A0F"/>
    <w:rsid w:val="00966C13"/>
    <w:rsid w:val="009738C5"/>
    <w:rsid w:val="009755F3"/>
    <w:rsid w:val="00987402"/>
    <w:rsid w:val="0099111C"/>
    <w:rsid w:val="009C3637"/>
    <w:rsid w:val="009C5AF7"/>
    <w:rsid w:val="009D4B2B"/>
    <w:rsid w:val="00A06906"/>
    <w:rsid w:val="00A200E8"/>
    <w:rsid w:val="00A21C16"/>
    <w:rsid w:val="00A259EC"/>
    <w:rsid w:val="00A37A7D"/>
    <w:rsid w:val="00A478B3"/>
    <w:rsid w:val="00A50F4F"/>
    <w:rsid w:val="00A70EB4"/>
    <w:rsid w:val="00A8303B"/>
    <w:rsid w:val="00AC5F0B"/>
    <w:rsid w:val="00AC6FFA"/>
    <w:rsid w:val="00AD16C6"/>
    <w:rsid w:val="00AD4D39"/>
    <w:rsid w:val="00AE3F67"/>
    <w:rsid w:val="00AF0B3D"/>
    <w:rsid w:val="00AF2F6A"/>
    <w:rsid w:val="00B05186"/>
    <w:rsid w:val="00B15192"/>
    <w:rsid w:val="00B17534"/>
    <w:rsid w:val="00B25CF0"/>
    <w:rsid w:val="00B4100D"/>
    <w:rsid w:val="00B71DF1"/>
    <w:rsid w:val="00B746C4"/>
    <w:rsid w:val="00B91B3C"/>
    <w:rsid w:val="00BB42A4"/>
    <w:rsid w:val="00BC14D7"/>
    <w:rsid w:val="00BC6017"/>
    <w:rsid w:val="00BD3EB2"/>
    <w:rsid w:val="00BD4F9A"/>
    <w:rsid w:val="00BE03B8"/>
    <w:rsid w:val="00BE73BE"/>
    <w:rsid w:val="00BF0489"/>
    <w:rsid w:val="00C1094F"/>
    <w:rsid w:val="00C10A02"/>
    <w:rsid w:val="00C201DC"/>
    <w:rsid w:val="00C362B4"/>
    <w:rsid w:val="00C444CF"/>
    <w:rsid w:val="00C97B0C"/>
    <w:rsid w:val="00CB790E"/>
    <w:rsid w:val="00CE659A"/>
    <w:rsid w:val="00CE682B"/>
    <w:rsid w:val="00CE761A"/>
    <w:rsid w:val="00CE76E5"/>
    <w:rsid w:val="00D05CF8"/>
    <w:rsid w:val="00D12F77"/>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A03DD"/>
    <w:rsid w:val="00EA462A"/>
    <w:rsid w:val="00EB2BD5"/>
    <w:rsid w:val="00EC5804"/>
    <w:rsid w:val="00EC5C63"/>
    <w:rsid w:val="00ED6518"/>
    <w:rsid w:val="00F01C8F"/>
    <w:rsid w:val="00F107A1"/>
    <w:rsid w:val="00F32B94"/>
    <w:rsid w:val="00F547D2"/>
    <w:rsid w:val="00F643A9"/>
    <w:rsid w:val="00F75331"/>
    <w:rsid w:val="00F75F63"/>
    <w:rsid w:val="00F83D2C"/>
    <w:rsid w:val="00F87866"/>
    <w:rsid w:val="00F87FD7"/>
    <w:rsid w:val="00F913F3"/>
    <w:rsid w:val="00F96513"/>
    <w:rsid w:val="00FA0B1E"/>
    <w:rsid w:val="00FB4F7E"/>
    <w:rsid w:val="00FB7E89"/>
    <w:rsid w:val="00FC263F"/>
    <w:rsid w:val="00FC3896"/>
    <w:rsid w:val="00FC4091"/>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7B583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611AF9"/>
    <w:pPr>
      <w:outlineLvl w:val="9"/>
    </w:pPr>
    <w:rPr>
      <w:szCs w:val="32"/>
      <w:lang w:bidi="ar-SA"/>
    </w:rPr>
  </w:style>
  <w:style w:type="paragraph" w:styleId="TOC1">
    <w:name w:val="toc 1"/>
    <w:basedOn w:val="Normal"/>
    <w:next w:val="Normal"/>
    <w:autoRedefine/>
    <w:uiPriority w:val="39"/>
    <w:unhideWhenUsed/>
    <w:rsid w:val="00611AF9"/>
    <w:pPr>
      <w:spacing w:after="100"/>
    </w:pPr>
  </w:style>
  <w:style w:type="paragraph" w:styleId="TOC2">
    <w:name w:val="toc 2"/>
    <w:basedOn w:val="Normal"/>
    <w:next w:val="Normal"/>
    <w:autoRedefine/>
    <w:uiPriority w:val="39"/>
    <w:unhideWhenUsed/>
    <w:rsid w:val="00611AF9"/>
    <w:pPr>
      <w:spacing w:after="100"/>
      <w:ind w:left="220"/>
    </w:pPr>
  </w:style>
  <w:style w:type="character" w:styleId="Hyperlink">
    <w:name w:val="Hyperlink"/>
    <w:basedOn w:val="DefaultParagraphFont"/>
    <w:uiPriority w:val="99"/>
    <w:unhideWhenUsed/>
    <w:rsid w:val="00611AF9"/>
    <w:rPr>
      <w:color w:val="0563C1" w:themeColor="hyperlink"/>
      <w:u w:val="single"/>
    </w:rPr>
  </w:style>
  <w:style w:type="paragraph" w:styleId="Header">
    <w:name w:val="header"/>
    <w:basedOn w:val="Normal"/>
    <w:link w:val="HeaderChar"/>
    <w:uiPriority w:val="99"/>
    <w:unhideWhenUsed/>
    <w:rsid w:val="0061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AF9"/>
  </w:style>
  <w:style w:type="paragraph" w:styleId="Footer">
    <w:name w:val="footer"/>
    <w:basedOn w:val="Normal"/>
    <w:link w:val="FooterChar"/>
    <w:uiPriority w:val="99"/>
    <w:unhideWhenUsed/>
    <w:rsid w:val="0061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AF9"/>
  </w:style>
  <w:style w:type="character" w:customStyle="1" w:styleId="Heading3Char">
    <w:name w:val="Heading 3 Char"/>
    <w:basedOn w:val="DefaultParagraphFont"/>
    <w:link w:val="Heading3"/>
    <w:uiPriority w:val="9"/>
    <w:rsid w:val="007B5830"/>
    <w:rPr>
      <w:rFonts w:asciiTheme="majorHAnsi" w:eastAsiaTheme="majorEastAsia" w:hAnsiTheme="majorHAnsi" w:cstheme="majorBidi"/>
      <w:color w:val="1F4D78" w:themeColor="accent1" w:themeShade="7F"/>
      <w:sz w:val="24"/>
      <w:szCs w:val="30"/>
    </w:rPr>
  </w:style>
  <w:style w:type="paragraph" w:styleId="TOC3">
    <w:name w:val="toc 3"/>
    <w:basedOn w:val="Normal"/>
    <w:next w:val="Normal"/>
    <w:autoRedefine/>
    <w:uiPriority w:val="39"/>
    <w:unhideWhenUsed/>
    <w:rsid w:val="007B5830"/>
    <w:pPr>
      <w:spacing w:after="100"/>
      <w:ind w:left="440"/>
    </w:pPr>
  </w:style>
  <w:style w:type="paragraph" w:styleId="BalloonText">
    <w:name w:val="Balloon Text"/>
    <w:basedOn w:val="Normal"/>
    <w:link w:val="BalloonTextChar"/>
    <w:uiPriority w:val="99"/>
    <w:semiHidden/>
    <w:unhideWhenUsed/>
    <w:rsid w:val="007C49E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7C49E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E1D33585-8BB1-49A5-A285-5B73F546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45</Pages>
  <Words>9665</Words>
  <Characters>55092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2017-03-07T12:44:00Z</dcterms:created>
  <dcterms:modified xsi:type="dcterms:W3CDTF">2017-03-20T12:40:00Z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